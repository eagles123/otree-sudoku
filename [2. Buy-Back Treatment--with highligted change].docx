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1AD0" w14:textId="77777777" w:rsidR="00C057C0" w:rsidRDefault="00C057C0" w:rsidP="00FB46E8">
      <w:pPr>
        <w:tabs>
          <w:tab w:val="left" w:pos="476"/>
        </w:tabs>
        <w:rPr>
          <w:rFonts w:ascii="Times New Roman" w:hAnsi="Times New Roman" w:cs="Times New Roman"/>
        </w:rPr>
      </w:pPr>
    </w:p>
    <w:p w14:paraId="2806D47A" w14:textId="40B90DB0" w:rsidR="00FB46E8" w:rsidRPr="002F4ED0" w:rsidRDefault="00FB46E8" w:rsidP="002F4ED0">
      <w:pPr>
        <w:tabs>
          <w:tab w:val="left" w:pos="476"/>
        </w:tabs>
        <w:rPr>
          <w:rFonts w:ascii="Times New Roman" w:hAnsi="Times New Roman" w:cs="Times New Roman"/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F8448" wp14:editId="5F32B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4749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49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C454" w14:textId="77777777" w:rsidR="00FB46E8" w:rsidRPr="005A5CE5" w:rsidRDefault="00FB46E8" w:rsidP="00FB46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Gener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al Explanations for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F844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in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" fillcolor="#969696">
                <v:fill opacity="27499f"/>
                <v:textbox>
                  <w:txbxContent>
                    <w:p w14:paraId="3875C454" w14:textId="77777777" w:rsidR="00FB46E8" w:rsidRPr="005A5CE5" w:rsidRDefault="00FB46E8" w:rsidP="00FB46E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Gener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al Explanations for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63E8" w14:textId="77777777" w:rsidR="003C20AC" w:rsidRPr="003C20AC" w:rsidRDefault="00FB46E8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Thank you for participating in today’s session. </w:t>
      </w:r>
      <w:r w:rsidR="002A2F4A" w:rsidRPr="00935AF2">
        <w:rPr>
          <w:rFonts w:ascii="Times New Roman" w:hAnsi="Times New Roman" w:cs="Times New Roman"/>
        </w:rPr>
        <w:t xml:space="preserve"> </w:t>
      </w:r>
    </w:p>
    <w:p w14:paraId="1B11D0F5" w14:textId="77777777" w:rsidR="00123DC9" w:rsidRDefault="00C01CDB" w:rsidP="003C20AC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turn off your mobile phones</w:t>
      </w:r>
      <w:r w:rsidR="00BF7527">
        <w:rPr>
          <w:rFonts w:ascii="Times New Roman" w:hAnsi="Times New Roman" w:cs="Times New Roman"/>
        </w:rPr>
        <w:t xml:space="preserve">. </w:t>
      </w:r>
      <w:r w:rsidR="00123DC9">
        <w:rPr>
          <w:rFonts w:ascii="Times New Roman" w:hAnsi="Times New Roman" w:cs="Times New Roman"/>
        </w:rPr>
        <w:t xml:space="preserve"> Under no circumstance you are permitted to use it during the experiment.</w:t>
      </w:r>
    </w:p>
    <w:p w14:paraId="4DB31581" w14:textId="77777777" w:rsidR="00123DC9" w:rsidRDefault="00123DC9" w:rsidP="003C20AC">
      <w:pPr>
        <w:pStyle w:val="ListParagraph"/>
        <w:spacing w:after="240"/>
        <w:rPr>
          <w:rFonts w:ascii="Times New Roman" w:hAnsi="Times New Roman" w:cs="Times New Roman"/>
        </w:rPr>
      </w:pPr>
    </w:p>
    <w:p w14:paraId="1DA05C50" w14:textId="026DEB3F" w:rsidR="00BF7527" w:rsidRPr="00BF7527" w:rsidRDefault="00BF7527" w:rsidP="003C20A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 xml:space="preserve">But you </w:t>
      </w:r>
      <w:r w:rsidR="00123DC9">
        <w:rPr>
          <w:rFonts w:ascii="Times New Roman" w:hAnsi="Times New Roman" w:cs="Times New Roman"/>
        </w:rPr>
        <w:t xml:space="preserve">are welcome to use either </w:t>
      </w:r>
      <w:r>
        <w:rPr>
          <w:rFonts w:ascii="Times New Roman" w:hAnsi="Times New Roman" w:cs="Times New Roman"/>
        </w:rPr>
        <w:t xml:space="preserve">your own laptop </w:t>
      </w:r>
      <w:r w:rsidR="00123DC9">
        <w:rPr>
          <w:rFonts w:ascii="Times New Roman" w:hAnsi="Times New Roman" w:cs="Times New Roman"/>
        </w:rPr>
        <w:t xml:space="preserve">or the computer </w:t>
      </w:r>
      <w:r>
        <w:rPr>
          <w:rFonts w:ascii="Times New Roman" w:hAnsi="Times New Roman" w:cs="Times New Roman"/>
        </w:rPr>
        <w:t>in the room.</w:t>
      </w:r>
    </w:p>
    <w:p w14:paraId="34422F8C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</w:rPr>
      </w:pPr>
    </w:p>
    <w:p w14:paraId="1A0D0DC0" w14:textId="09524588" w:rsidR="002A2F4A" w:rsidRDefault="0059370A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By now you have read </w:t>
      </w:r>
      <w:r w:rsidRPr="00935AF2">
        <w:rPr>
          <w:rFonts w:ascii="Times New Roman" w:hAnsi="Times New Roman" w:cs="Times New Roman"/>
          <w:lang w:val="en-AU"/>
        </w:rPr>
        <w:t>the explanatory statement, which you may take with you.</w:t>
      </w:r>
      <w:r w:rsidR="002A2F4A" w:rsidRPr="00935AF2">
        <w:rPr>
          <w:rFonts w:ascii="Times New Roman" w:hAnsi="Times New Roman" w:cs="Times New Roman"/>
          <w:lang w:val="en-AU"/>
        </w:rPr>
        <w:t xml:space="preserve">  </w:t>
      </w:r>
      <w:r w:rsidRPr="00935AF2">
        <w:rPr>
          <w:rFonts w:ascii="Times New Roman" w:hAnsi="Times New Roman" w:cs="Times New Roman"/>
          <w:lang w:val="en-AU"/>
        </w:rPr>
        <w:t>Please read and sign the consent form, which you may hand over at the end.</w:t>
      </w:r>
    </w:p>
    <w:p w14:paraId="6A26F017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72D58136" w14:textId="03CAF32D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talking is allowed, if you have a question raise your hand, and the experimenter is happy to answer your question.</w:t>
      </w:r>
    </w:p>
    <w:p w14:paraId="1BDFB0E2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919608" w14:textId="7434F5C2" w:rsidR="00BF7527" w:rsidRPr="00935AF2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Given our software, </w:t>
      </w:r>
      <w:r w:rsidRPr="00BF7527">
        <w:rPr>
          <w:rFonts w:ascii="Times New Roman" w:hAnsi="Times New Roman" w:cs="Times New Roman"/>
          <w:b/>
          <w:i/>
          <w:lang w:val="en-AU"/>
        </w:rPr>
        <w:t>please neither refresh the pages nor click the “back button” on your browser.</w:t>
      </w:r>
    </w:p>
    <w:p w14:paraId="0907CEA0" w14:textId="77777777" w:rsidR="002A2F4A" w:rsidRPr="00935AF2" w:rsidRDefault="002A2F4A" w:rsidP="002A2F4A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D72E311" w14:textId="77777777" w:rsidR="002A2F4A" w:rsidRPr="00935AF2" w:rsidRDefault="002A2F4A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There are </w:t>
      </w:r>
      <w:r w:rsidR="00C057C0" w:rsidRPr="00935AF2">
        <w:rPr>
          <w:rFonts w:ascii="Times New Roman" w:hAnsi="Times New Roman" w:cs="Times New Roman"/>
          <w:lang w:val="en-AU"/>
        </w:rPr>
        <w:t>general demographic questions</w:t>
      </w:r>
      <w:r w:rsidRPr="00935AF2">
        <w:rPr>
          <w:rFonts w:ascii="Times New Roman" w:hAnsi="Times New Roman" w:cs="Times New Roman"/>
          <w:lang w:val="en-AU"/>
        </w:rPr>
        <w:t>:</w:t>
      </w:r>
    </w:p>
    <w:p w14:paraId="687D33E3" w14:textId="79DD79B7" w:rsidR="002A2F4A" w:rsidRPr="00935AF2" w:rsidRDefault="00D47494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proofErr w:type="spellStart"/>
      <w:r>
        <w:rPr>
          <w:rFonts w:ascii="Times New Roman" w:hAnsi="Times New Roman" w:cs="Times New Roman"/>
          <w:b/>
          <w:i/>
          <w:lang w:val="en-AU"/>
        </w:rPr>
        <w:t>i</w:t>
      </w:r>
      <w:proofErr w:type="spellEnd"/>
      <w:r>
        <w:rPr>
          <w:rFonts w:ascii="Times New Roman" w:hAnsi="Times New Roman" w:cs="Times New Roman"/>
          <w:b/>
          <w:i/>
          <w:lang w:val="en-AU"/>
        </w:rPr>
        <w:t>) How old are you?</w:t>
      </w:r>
    </w:p>
    <w:p w14:paraId="263C756A" w14:textId="60A30AD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18-19</w:t>
      </w:r>
    </w:p>
    <w:p w14:paraId="78713733" w14:textId="070CD4D8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20-21</w:t>
      </w:r>
    </w:p>
    <w:p w14:paraId="2A5F9B9C" w14:textId="124E2695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22-23</w:t>
      </w:r>
    </w:p>
    <w:p w14:paraId="30E181B8" w14:textId="5B2AD9E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24-25</w:t>
      </w:r>
    </w:p>
    <w:p w14:paraId="563A45B6" w14:textId="15F5459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26 and older</w:t>
      </w:r>
    </w:p>
    <w:p w14:paraId="1491371A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21FBAE13" w14:textId="6EB8C388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ii) What </w:t>
      </w:r>
      <w:r w:rsidR="00D47494">
        <w:rPr>
          <w:rFonts w:ascii="Times New Roman" w:hAnsi="Times New Roman" w:cs="Times New Roman"/>
          <w:b/>
          <w:i/>
          <w:lang w:val="en-AU"/>
        </w:rPr>
        <w:t>is your gender?</w:t>
      </w:r>
    </w:p>
    <w:p w14:paraId="4F51C945" w14:textId="7D7C4656" w:rsidR="002A2F4A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male</w:t>
      </w:r>
    </w:p>
    <w:p w14:paraId="5160825E" w14:textId="77777777" w:rsidR="009743D1" w:rsidRPr="00935AF2" w:rsidRDefault="009743D1" w:rsidP="009743D1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0FA34904" w14:textId="4CEE035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female</w:t>
      </w:r>
    </w:p>
    <w:p w14:paraId="0634D5FB" w14:textId="77777777" w:rsidR="002A2F4A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7E763393" w14:textId="77777777" w:rsidR="009743D1" w:rsidRPr="00935AF2" w:rsidRDefault="009743D1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3401A226" w14:textId="29B8DC56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iii) Do you practice “word puzzles” </w:t>
      </w:r>
      <w:r w:rsidR="00D47494">
        <w:rPr>
          <w:rFonts w:ascii="Times New Roman" w:hAnsi="Times New Roman" w:cs="Times New Roman"/>
          <w:b/>
          <w:i/>
          <w:lang w:val="en-AU"/>
        </w:rPr>
        <w:t>and “number puzzles” as a hobby?</w:t>
      </w:r>
    </w:p>
    <w:p w14:paraId="3DB66CD6" w14:textId="62034F0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1A7A3033" w14:textId="33FC0714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5C97E1ED" w14:textId="66A858F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49C3334A" w14:textId="6368E4C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rarely or not at all</w:t>
      </w:r>
    </w:p>
    <w:p w14:paraId="5763AAE3" w14:textId="77777777" w:rsidR="002A2F4A" w:rsidRPr="00935AF2" w:rsidRDefault="002A2F4A" w:rsidP="002A2F4A">
      <w:pPr>
        <w:spacing w:after="240"/>
        <w:rPr>
          <w:rFonts w:ascii="Times New Roman" w:hAnsi="Times New Roman" w:cs="Times New Roman"/>
        </w:rPr>
      </w:pPr>
    </w:p>
    <w:p w14:paraId="287AA859" w14:textId="0F29129D" w:rsidR="00AD73AE" w:rsidRPr="00D32F54" w:rsidRDefault="006E6C1C" w:rsidP="00D32F54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AD73AE">
        <w:rPr>
          <w:rFonts w:ascii="Times New Roman" w:hAnsi="Times New Roman" w:cs="Times New Roman"/>
        </w:rPr>
        <w:t xml:space="preserve">For </w:t>
      </w:r>
      <w:r w:rsidR="00570391" w:rsidRPr="00AD73AE">
        <w:rPr>
          <w:rFonts w:ascii="Times New Roman" w:hAnsi="Times New Roman" w:cs="Times New Roman"/>
        </w:rPr>
        <w:t xml:space="preserve">taking part </w:t>
      </w:r>
      <w:r w:rsidRPr="00AD73AE">
        <w:rPr>
          <w:rFonts w:ascii="Times New Roman" w:hAnsi="Times New Roman" w:cs="Times New Roman"/>
        </w:rPr>
        <w:t>in today’s session</w:t>
      </w:r>
      <w:r w:rsidR="00BE263C" w:rsidRPr="00AD73AE">
        <w:rPr>
          <w:rFonts w:ascii="Times New Roman" w:hAnsi="Times New Roman" w:cs="Times New Roman"/>
        </w:rPr>
        <w:t xml:space="preserve"> to the end</w:t>
      </w:r>
      <w:r w:rsidRPr="00AD73AE">
        <w:rPr>
          <w:rFonts w:ascii="Times New Roman" w:hAnsi="Times New Roman" w:cs="Times New Roman"/>
        </w:rPr>
        <w:t>, y</w:t>
      </w:r>
      <w:r w:rsidR="00FB46E8" w:rsidRPr="00AD73AE">
        <w:rPr>
          <w:rFonts w:ascii="Times New Roman" w:hAnsi="Times New Roman" w:cs="Times New Roman"/>
        </w:rPr>
        <w:t xml:space="preserve">ou will </w:t>
      </w:r>
      <w:r w:rsidR="00DF15EB" w:rsidRPr="00AD73AE">
        <w:rPr>
          <w:rFonts w:ascii="Times New Roman" w:hAnsi="Times New Roman" w:cs="Times New Roman"/>
        </w:rPr>
        <w:t xml:space="preserve">earn </w:t>
      </w:r>
      <w:r w:rsidR="00BE08BA" w:rsidRPr="00BE08BA">
        <w:rPr>
          <w:rFonts w:ascii="Times New Roman" w:hAnsi="Times New Roman" w:cs="Times New Roman"/>
          <w:highlight w:val="yellow"/>
        </w:rPr>
        <w:t>45</w:t>
      </w:r>
      <w:r w:rsidRPr="00AD73AE">
        <w:rPr>
          <w:rFonts w:ascii="Times New Roman" w:hAnsi="Times New Roman" w:cs="Times New Roman"/>
          <w:color w:val="000000" w:themeColor="text1"/>
        </w:rPr>
        <w:t xml:space="preserve"> New Shekel</w:t>
      </w:r>
      <w:r w:rsidR="00D32F54">
        <w:rPr>
          <w:rFonts w:ascii="Times New Roman" w:hAnsi="Times New Roman" w:cs="Times New Roman"/>
          <w:color w:val="000000" w:themeColor="text1"/>
        </w:rPr>
        <w:t xml:space="preserve">. </w:t>
      </w:r>
      <w:r w:rsidR="00BE263C" w:rsidRPr="00AD73AE">
        <w:rPr>
          <w:rFonts w:ascii="Times New Roman" w:hAnsi="Times New Roman" w:cs="Times New Roman"/>
          <w:color w:val="000000" w:themeColor="text1"/>
        </w:rPr>
        <w:t xml:space="preserve"> </w:t>
      </w:r>
      <w:r w:rsidR="00D32F54" w:rsidRPr="00CA40A1">
        <w:rPr>
          <w:rFonts w:ascii="Times New Roman" w:hAnsi="Times New Roman" w:cs="Times New Roman"/>
          <w:highlight w:val="yellow"/>
        </w:rPr>
        <w:t>As you entered, you were handed a Sudoku puzzle book.  While this is ours to keep, we want you to sample it.</w:t>
      </w:r>
      <w:r w:rsidR="00D32F54" w:rsidRPr="00CA40A1">
        <w:rPr>
          <w:rFonts w:ascii="Times New Roman" w:hAnsi="Times New Roman" w:cs="Times New Roman"/>
        </w:rPr>
        <w:t xml:space="preserve">  </w:t>
      </w:r>
    </w:p>
    <w:p w14:paraId="01F92518" w14:textId="77777777" w:rsidR="00AD73AE" w:rsidRPr="00AD73AE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476F0193" w14:textId="3E2C041C" w:rsidR="004D63FC" w:rsidRPr="004D63FC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>U</w:t>
      </w:r>
      <w:r w:rsidR="00071CA1" w:rsidRPr="00AD73AE">
        <w:rPr>
          <w:rFonts w:ascii="Times New Roman" w:hAnsi="Times New Roman" w:cs="Times New Roman"/>
        </w:rPr>
        <w:t xml:space="preserve">nder no circumstance you are </w:t>
      </w:r>
      <w:r w:rsidR="00DF15EB" w:rsidRPr="00AD73AE">
        <w:rPr>
          <w:rFonts w:ascii="Times New Roman" w:hAnsi="Times New Roman" w:cs="Times New Roman"/>
        </w:rPr>
        <w:t>al</w:t>
      </w:r>
      <w:r w:rsidR="0059370A" w:rsidRPr="00AD73AE">
        <w:rPr>
          <w:rFonts w:ascii="Times New Roman" w:hAnsi="Times New Roman" w:cs="Times New Roman"/>
        </w:rPr>
        <w:t xml:space="preserve">lowed to write anything on the </w:t>
      </w:r>
      <w:r w:rsidR="00753455" w:rsidRPr="00AD73AE">
        <w:rPr>
          <w:rFonts w:ascii="Times New Roman" w:hAnsi="Times New Roman" w:cs="Times New Roman"/>
        </w:rPr>
        <w:t>Sudoku puzzle book</w:t>
      </w:r>
      <w:r w:rsidR="00570391" w:rsidRPr="00AD73AE">
        <w:rPr>
          <w:rFonts w:ascii="Times New Roman" w:hAnsi="Times New Roman" w:cs="Times New Roman"/>
        </w:rPr>
        <w:t xml:space="preserve"> during the session</w:t>
      </w:r>
      <w:r w:rsidR="00A5723D" w:rsidRPr="00AD73AE">
        <w:rPr>
          <w:rFonts w:ascii="Times New Roman" w:hAnsi="Times New Roman" w:cs="Times New Roman"/>
        </w:rPr>
        <w:t>.</w:t>
      </w:r>
    </w:p>
    <w:p w14:paraId="7E9C261C" w14:textId="77777777" w:rsidR="004D63FC" w:rsidRPr="00BE263C" w:rsidRDefault="004D63FC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D0C0E3" w14:textId="77777777" w:rsidR="004D63FC" w:rsidRPr="004D63FC" w:rsidRDefault="00837A8B" w:rsidP="002E479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lastRenderedPageBreak/>
        <w:t>Take 5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minutes to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examine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first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two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page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the Sudoku puzzle book to familiarize yourself with the rules of the game.</w:t>
      </w:r>
    </w:p>
    <w:p w14:paraId="16A041AB" w14:textId="3684B469" w:rsidR="00D369EF" w:rsidRPr="00935AF2" w:rsidRDefault="00FD3401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 </w:t>
      </w:r>
    </w:p>
    <w:p w14:paraId="693DAA9D" w14:textId="0AFBBB49" w:rsidR="004D63FC" w:rsidRPr="00B003E0" w:rsidRDefault="006F1278" w:rsidP="00AC7E1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Y</w:t>
      </w:r>
      <w:r w:rsidR="00190316" w:rsidRPr="00B003E0">
        <w:rPr>
          <w:rFonts w:ascii="Times New Roman" w:eastAsiaTheme="majorEastAsia" w:hAnsi="Times New Roman" w:cs="Times New Roman"/>
          <w:bCs/>
          <w:color w:val="000000" w:themeColor="text1"/>
        </w:rPr>
        <w:t>ou may close the book and put it to the side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7137833F" w14:textId="77777777" w:rsidR="00B003E0" w:rsidRPr="00B003E0" w:rsidRDefault="00B003E0" w:rsidP="00B003E0">
      <w:pPr>
        <w:spacing w:after="240"/>
        <w:rPr>
          <w:rFonts w:ascii="Times New Roman" w:hAnsi="Times New Roman" w:cs="Times New Roman"/>
          <w:lang w:val="en-AU"/>
        </w:rPr>
      </w:pPr>
    </w:p>
    <w:p w14:paraId="596DA08A" w14:textId="4D442462" w:rsidR="00B003E0" w:rsidRPr="00B003E0" w:rsidRDefault="00935302" w:rsidP="00B003E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We will demonstrate puzzles that are similar to those in the book but are a bit easier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, </w:t>
      </w:r>
      <w:r w:rsidR="00632ED0" w:rsidRPr="00B003E0">
        <w:rPr>
          <w:rFonts w:ascii="Times New Roman" w:eastAsiaTheme="majorEastAsia" w:hAnsi="Times New Roman" w:cs="Times New Roman"/>
          <w:bCs/>
          <w:color w:val="000000" w:themeColor="text1"/>
        </w:rPr>
        <w:t>with 4x4</w:t>
      </w:r>
      <w:r w:rsidR="00D369E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cells.</w:t>
      </w:r>
    </w:p>
    <w:p w14:paraId="613F5390" w14:textId="77777777" w:rsidR="00632ED0" w:rsidRPr="00935AF2" w:rsidRDefault="00632ED0" w:rsidP="00C702A3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2EF17C9F" w14:textId="43A3D5AF" w:rsidR="00453675" w:rsidRPr="00935AF2" w:rsidRDefault="00A8761A" w:rsidP="00FB46E8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this example first.  You see below 4x4</w:t>
      </w:r>
      <w:r w:rsidR="006F1278">
        <w:rPr>
          <w:rFonts w:ascii="Times New Roman" w:eastAsiaTheme="majorEastAsia" w:hAnsi="Times New Roman" w:cs="Times New Roman"/>
          <w:bCs/>
          <w:color w:val="000000" w:themeColor="text1"/>
        </w:rPr>
        <w:t>cells.  y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ou need to place digits 1,2,3,4 in each 2x2 cell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rules are that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each digit can appe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ar only once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</w:rPr>
        <w:t>) in each 2x2 cel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>l; ii) in each row of four cells; and iii) in each column of four cells.</w:t>
      </w:r>
    </w:p>
    <w:p w14:paraId="39BA2F26" w14:textId="77777777" w:rsidR="00453675" w:rsidRPr="00935AF2" w:rsidRDefault="00453675">
      <w:p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br w:type="page"/>
      </w:r>
    </w:p>
    <w:p w14:paraId="7314B7A4" w14:textId="77777777" w:rsidR="00190316" w:rsidRPr="00935AF2" w:rsidRDefault="00190316" w:rsidP="00453675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190316" w:rsidRPr="00935AF2" w14:paraId="0C2F6185" w14:textId="77777777" w:rsidTr="000816E3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190316" w:rsidRPr="00935AF2" w14:paraId="7FE5A193" w14:textId="77777777" w:rsidTr="000816E3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6A73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ADA4E" w14:textId="0D1020B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122DA686" w14:textId="77777777" w:rsidTr="000816E3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4756F" w14:textId="3EC4A43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9EA48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7C5A1866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0816E3" w:rsidRPr="00935AF2" w14:paraId="2B285077" w14:textId="77777777" w:rsidTr="000816E3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70A53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3E300" w14:textId="6F4226A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0816E3" w:rsidRPr="00935AF2" w14:paraId="51D636C9" w14:textId="77777777" w:rsidTr="000816E3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A3BA6D" w14:textId="57D2ABE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3AF3A" w14:textId="481A0D98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22009A62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751A7B7E" w14:textId="77777777" w:rsidTr="000816E3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190316" w:rsidRPr="00935AF2" w14:paraId="408986A6" w14:textId="77777777" w:rsidTr="000816E3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CDC79" w14:textId="3CD91433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2C76E" w14:textId="18DBA1C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446B30D7" w14:textId="77777777" w:rsidTr="000816E3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F7747" w14:textId="6EE8AD02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FCAF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F3D7548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935AF2" w:rsidRPr="00935AF2" w14:paraId="04FAE310" w14:textId="77777777" w:rsidTr="000816E3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9287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1565C" w14:textId="2A88550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935AF2" w:rsidRPr="00935AF2" w14:paraId="0C707EC7" w14:textId="77777777" w:rsidTr="000816E3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595E9" w14:textId="4B332BC9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B4CEDB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52BC5C41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1F2BF9CA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4008B0F" w14:textId="77777777" w:rsidR="00190316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9B27993" w14:textId="01F0B8C5" w:rsidR="006F1278" w:rsidRPr="00935AF2" w:rsidRDefault="006F1278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9)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1C322855" w14:textId="0A11CC8B" w:rsidR="00190316" w:rsidRPr="00935AF2" w:rsidRDefault="000816E3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111"/>
      </w:tblGrid>
      <w:tr w:rsidR="00190316" w:rsidRPr="00935AF2" w14:paraId="547224A3" w14:textId="77777777" w:rsidTr="006F1278">
        <w:trPr>
          <w:trHeight w:val="279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546D27E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4A09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28A7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</w:tr>
            <w:tr w:rsidR="00190316" w:rsidRPr="00935AF2" w14:paraId="3C6554CE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60EC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0D9E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16733868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306DB76C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7B1E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055F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</w:tr>
            <w:tr w:rsidR="00190316" w:rsidRPr="00935AF2" w14:paraId="78A2BC68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27EE6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B477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1622E9DB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020FAEB5" w14:textId="77777777" w:rsidTr="006F1278">
        <w:trPr>
          <w:trHeight w:val="1041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133872D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4764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96AC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190316" w:rsidRPr="00935AF2" w14:paraId="11F76802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5AC7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6AA1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B5DC4AE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357"/>
            </w:tblGrid>
            <w:tr w:rsidR="00190316" w:rsidRPr="00935AF2" w14:paraId="3B440B16" w14:textId="77777777" w:rsidTr="006519C2">
              <w:trPr>
                <w:trHeight w:val="279"/>
              </w:trPr>
              <w:tc>
                <w:tcPr>
                  <w:tcW w:w="3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2AA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3B0D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190316" w:rsidRPr="00935AF2" w14:paraId="1320F7F5" w14:textId="77777777" w:rsidTr="006519C2">
              <w:trPr>
                <w:trHeight w:val="201"/>
              </w:trPr>
              <w:tc>
                <w:tcPr>
                  <w:tcW w:w="3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A22E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9146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72D5367C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789833FF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EAE0CFA" w14:textId="421819B0" w:rsidR="00190316" w:rsidRDefault="00190316" w:rsidP="00190316">
      <w:pPr>
        <w:rPr>
          <w:ins w:id="0" w:author="Eldad Yechiam" w:date="2018-11-25T08:56:00Z"/>
          <w:rFonts w:ascii="Times New Roman" w:eastAsia="Times New Roman" w:hAnsi="Times New Roman" w:cs="Times New Roman"/>
          <w:color w:val="222222"/>
          <w:lang w:eastAsia="en-GB"/>
        </w:rPr>
      </w:pPr>
    </w:p>
    <w:p w14:paraId="11083A38" w14:textId="21D265CF" w:rsidR="006F1278" w:rsidRPr="006F1278" w:rsidRDefault="00A8761A" w:rsidP="006F1278">
      <w:pPr>
        <w:pStyle w:val="ListParagraph"/>
        <w:numPr>
          <w:ilvl w:val="0"/>
          <w:numId w:val="15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another e</w:t>
      </w:r>
      <w:r w:rsidR="009743D1">
        <w:rPr>
          <w:rFonts w:ascii="Times New Roman" w:eastAsiaTheme="majorEastAsia" w:hAnsi="Times New Roman" w:cs="Times New Roman"/>
          <w:bCs/>
          <w:color w:val="000000" w:themeColor="text1"/>
        </w:rPr>
        <w:t>x</w:t>
      </w:r>
      <w:r w:rsidR="00632ED0">
        <w:rPr>
          <w:rFonts w:ascii="Times New Roman" w:eastAsiaTheme="majorEastAsia" w:hAnsi="Times New Roman" w:cs="Times New Roman"/>
          <w:bCs/>
          <w:color w:val="000000" w:themeColor="text1"/>
        </w:rPr>
        <w:t>ample,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again 4x4</w:t>
      </w:r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cells, with the same rules. (That is, you need to place digits 1,2,3,4 in each 2x2 cell.  The rules are that each digit can appear only once </w:t>
      </w:r>
      <w:proofErr w:type="spellStart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) in each 2x2 cell; ii) in each row of four cells; and iii) in each column of four cells.)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6F1278" w:rsidRPr="00935AF2" w14:paraId="0BC1D0CA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6F1278" w:rsidRPr="00935AF2" w14:paraId="066983F6" w14:textId="77777777" w:rsidTr="001A2292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343FF" w14:textId="35E795C4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 w:rsidR="00F50E1E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46814" w14:textId="10694FB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6F1278" w:rsidRPr="00935AF2" w14:paraId="06659A41" w14:textId="77777777" w:rsidTr="001A2292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F82CCA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B129C" w14:textId="33237B84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2DB7035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6F1278" w:rsidRPr="00935AF2" w14:paraId="4B000D89" w14:textId="77777777" w:rsidTr="001A2292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6C4465" w14:textId="1D20D34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88B7C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1A68EEC6" w14:textId="77777777" w:rsidTr="001A2292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142758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4E5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469CE31E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1278" w:rsidRPr="00935AF2" w14:paraId="62813551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6F1278" w:rsidRPr="00935AF2" w14:paraId="3E355521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39586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BFBBC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0EDD63DE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FBA2B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65BBAB" w14:textId="0F5603D1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5E4CFFD5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6F1278" w:rsidRPr="00935AF2" w14:paraId="3F58C471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F7375" w14:textId="7346499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D2A9E" w14:textId="6A8259D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6F1278" w:rsidRPr="00935AF2" w14:paraId="5653C4D0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5031C" w14:textId="25BD25E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51DC4" w14:textId="4BE7BDF5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66B24CE1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613C5477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1E74756" w14:textId="77777777" w:rsidR="006F1278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0A858B9" w14:textId="07A3AB8F" w:rsidR="006F1278" w:rsidRPr="00935AF2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11)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0560B10A" w14:textId="77777777" w:rsidR="006F1278" w:rsidRPr="00935AF2" w:rsidRDefault="006F1278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F50E1E" w:rsidRPr="00935AF2" w14:paraId="74EA3864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page" w:tblpX="262" w:tblpY="9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F50E1E" w:rsidRPr="00935AF2" w14:paraId="51CED058" w14:textId="77777777" w:rsidTr="00F50E1E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4D23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2727B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F50E1E" w:rsidRPr="00935AF2" w14:paraId="660C82CF" w14:textId="77777777" w:rsidTr="00F50E1E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1B9CF5" w14:textId="0BC7DF9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612670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9031D3D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76"/>
            </w:tblGrid>
            <w:tr w:rsidR="00F50E1E" w:rsidRPr="00935AF2" w14:paraId="42BC1427" w14:textId="77777777" w:rsidTr="00F50E1E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55F10" w14:textId="128BE821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CC19B" w14:textId="3853B502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F50E1E" w:rsidRPr="00935AF2" w14:paraId="7834A2DE" w14:textId="77777777" w:rsidTr="00F50E1E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5DE287" w14:textId="0DDA80C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81E05" w14:textId="04291D3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</w:tr>
          </w:tbl>
          <w:p w14:paraId="165924EC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0E1E" w:rsidRPr="00935AF2" w14:paraId="1A175295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478"/>
            </w:tblGrid>
            <w:tr w:rsidR="00F50E1E" w:rsidRPr="00935AF2" w14:paraId="0BAA194F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2392E" w14:textId="7E53CD43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D8866F" w14:textId="5F4F3B2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F50E1E" w:rsidRPr="00935AF2" w14:paraId="53FC60CC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99C08" w14:textId="6FF684B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039873" w14:textId="7D9DF234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</w:tr>
          </w:tbl>
          <w:p w14:paraId="141A570A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F50E1E" w:rsidRPr="00935AF2" w14:paraId="2B6DED5B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89E7C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8ECD7C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F50E1E" w:rsidRPr="00935AF2" w14:paraId="4157F9D6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797B2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3671F" w14:textId="1C55018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67185E08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2CDC4A33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4CD872A" w14:textId="77777777" w:rsidR="00FD3401" w:rsidRPr="00632ED0" w:rsidRDefault="00FD3401" w:rsidP="00632ED0">
      <w:p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F3DF419" w14:textId="77777777" w:rsidR="00C702A3" w:rsidRPr="00632ED0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Please type your se</w:t>
      </w:r>
      <w:bookmarkStart w:id="1" w:name="_GoBack"/>
      <w:bookmarkEnd w:id="1"/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at number on the screen. 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And t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he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experiment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will last 30 minutes.</w:t>
      </w:r>
    </w:p>
    <w:p w14:paraId="36CA51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0A9DD84F" w14:textId="77777777" w:rsidR="00C702A3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During the 30 minutes, you are welcome to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either solve the puzzles or, at any time, choose instead to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But you have to make a choice to visit other websites. 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In every page, there is this reminder: “please do not visit other websites while playing the game, unless you choose to do so by clicking the button at the bottom.”</w:t>
      </w:r>
    </w:p>
    <w:p w14:paraId="648000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D986D41" w14:textId="51D57A19" w:rsidR="00C702A3" w:rsidRPr="009B116A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>If you chose to “visit other websites,</w:t>
      </w:r>
      <w:r w:rsidR="00E15D5F"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>”</w:t>
      </w:r>
      <w:r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you cannot return to the game, but it will not affect your earnings that you will be able to collect at the end of the experiment.</w:t>
      </w:r>
    </w:p>
    <w:p w14:paraId="7BA423F0" w14:textId="77777777" w:rsidR="00C702A3" w:rsidRPr="00632ED0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3039968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As instructed at the start, during the 30 minutes, you can “leave the experiment altogether,” but then you earn nothing.</w:t>
      </w:r>
    </w:p>
    <w:p w14:paraId="1C21284A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7FF659E2" w14:textId="046F5345" w:rsidR="00C01CDB" w:rsidRPr="00C01CDB" w:rsidRDefault="00C702A3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>Remember, your earnings do not depend on how many puzzles you solve correctly</w:t>
      </w:r>
      <w:r w:rsidR="0046230A"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or whether you choose instead to visit other websites</w:t>
      </w:r>
      <w:r w:rsidRPr="009B116A">
        <w:rPr>
          <w:rFonts w:ascii="Times New Roman" w:eastAsiaTheme="majorEastAsia" w:hAnsi="Times New Roman" w:cs="Times New Roman"/>
          <w:b/>
          <w:bCs/>
          <w:color w:val="000000" w:themeColor="text1"/>
        </w:rPr>
        <w:t>.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 </w:t>
      </w:r>
      <w:r w:rsidRPr="009743D1">
        <w:rPr>
          <w:rFonts w:ascii="Times New Roman" w:hAnsi="Times New Roman" w:cs="Times New Roman"/>
        </w:rPr>
        <w:t xml:space="preserve">At the end, the screen will inform you privately </w:t>
      </w:r>
      <w:r w:rsidR="0046230A">
        <w:rPr>
          <w:rFonts w:ascii="Times New Roman" w:hAnsi="Times New Roman" w:cs="Times New Roman"/>
        </w:rPr>
        <w:t xml:space="preserve">about the number of </w:t>
      </w:r>
      <w:r w:rsidRPr="009743D1">
        <w:rPr>
          <w:rFonts w:ascii="Times New Roman" w:hAnsi="Times New Roman" w:cs="Times New Roman"/>
        </w:rPr>
        <w:t>puzzles you finished</w:t>
      </w:r>
      <w:r w:rsidR="0046230A">
        <w:rPr>
          <w:rFonts w:ascii="Times New Roman" w:hAnsi="Times New Roman" w:cs="Times New Roman"/>
        </w:rPr>
        <w:t xml:space="preserve"> correctly and the minutes you spent working on them</w:t>
      </w:r>
      <w:r w:rsidRPr="009743D1">
        <w:rPr>
          <w:rFonts w:ascii="Times New Roman" w:hAnsi="Times New Roman" w:cs="Times New Roman"/>
        </w:rPr>
        <w:t>.  This</w:t>
      </w:r>
      <w:r w:rsidR="0046230A">
        <w:rPr>
          <w:rFonts w:ascii="Times New Roman" w:hAnsi="Times New Roman" w:cs="Times New Roman"/>
        </w:rPr>
        <w:t xml:space="preserve"> information </w:t>
      </w:r>
      <w:r w:rsidRPr="009743D1">
        <w:rPr>
          <w:rFonts w:ascii="Times New Roman" w:hAnsi="Times New Roman" w:cs="Times New Roman"/>
        </w:rPr>
        <w:t>will not be known to any</w:t>
      </w:r>
      <w:r w:rsidR="00B677AD">
        <w:rPr>
          <w:rFonts w:ascii="Times New Roman" w:hAnsi="Times New Roman" w:cs="Times New Roman"/>
        </w:rPr>
        <w:t xml:space="preserve"> </w:t>
      </w:r>
      <w:r w:rsidRPr="009743D1">
        <w:rPr>
          <w:rFonts w:ascii="Times New Roman" w:hAnsi="Times New Roman" w:cs="Times New Roman"/>
        </w:rPr>
        <w:t>o</w:t>
      </w:r>
      <w:r w:rsidR="00B677AD">
        <w:rPr>
          <w:rFonts w:ascii="Times New Roman" w:hAnsi="Times New Roman" w:cs="Times New Roman"/>
        </w:rPr>
        <w:t>ther participant</w:t>
      </w:r>
      <w:r w:rsidRPr="009743D1">
        <w:rPr>
          <w:rFonts w:ascii="Times New Roman" w:hAnsi="Times New Roman" w:cs="Times New Roman"/>
        </w:rPr>
        <w:t xml:space="preserve">.  </w:t>
      </w:r>
    </w:p>
    <w:p w14:paraId="2EEC2C64" w14:textId="77777777" w:rsidR="00C01CDB" w:rsidRPr="00C01CDB" w:rsidRDefault="00C01CDB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EFE2CD1" w14:textId="5FF8E4AD" w:rsidR="00C01CDB" w:rsidRPr="00C01CDB" w:rsidRDefault="00B003E0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Does anyone have</w:t>
      </w:r>
      <w:r w:rsidR="00C01CDB">
        <w:rPr>
          <w:rFonts w:ascii="Times New Roman" w:hAnsi="Times New Roman" w:cs="Times New Roman"/>
        </w:rPr>
        <w:t xml:space="preserve"> a question? </w:t>
      </w:r>
    </w:p>
    <w:p w14:paraId="5562C161" w14:textId="77777777" w:rsidR="00C01CDB" w:rsidRDefault="00C01CDB" w:rsidP="00C01CDB">
      <w:pPr>
        <w:pStyle w:val="ListParagraph"/>
        <w:spacing w:after="240"/>
        <w:rPr>
          <w:rFonts w:ascii="Times New Roman" w:hAnsi="Times New Roman" w:cs="Times New Roman"/>
        </w:rPr>
      </w:pPr>
    </w:p>
    <w:p w14:paraId="416858C5" w14:textId="0AAA6C0A" w:rsidR="00632ED0" w:rsidRDefault="00C01CDB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Fine, the</w:t>
      </w:r>
      <w:r w:rsidR="00B003E0">
        <w:rPr>
          <w:rFonts w:ascii="Times New Roman" w:hAnsi="Times New Roman" w:cs="Times New Roman"/>
        </w:rPr>
        <w:t xml:space="preserve"> experiment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 xml:space="preserve"> starts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="00B677AD">
        <w:rPr>
          <w:rFonts w:ascii="Times New Roman" w:eastAsiaTheme="majorEastAsia" w:hAnsi="Times New Roman" w:cs="Times New Roman"/>
          <w:bCs/>
          <w:color w:val="000000" w:themeColor="text1"/>
        </w:rPr>
        <w:t xml:space="preserve">Please use the same </w:t>
      </w:r>
      <w:r w:rsidR="00B677AD" w:rsidRPr="00C01CDB">
        <w:rPr>
          <w:rFonts w:ascii="Times New Roman" w:eastAsiaTheme="majorEastAsia" w:hAnsi="Times New Roman" w:cs="Times New Roman"/>
          <w:bCs/>
          <w:color w:val="000000" w:themeColor="text1"/>
        </w:rPr>
        <w:t>instructions of 4x4 cell</w:t>
      </w:r>
      <w:r w:rsidR="00B677AD">
        <w:rPr>
          <w:rFonts w:ascii="Times New Roman" w:eastAsiaTheme="majorEastAsia" w:hAnsi="Times New Roman" w:cs="Times New Roman"/>
          <w:bCs/>
          <w:color w:val="000000" w:themeColor="text1"/>
        </w:rPr>
        <w:t xml:space="preserve"> puzzles mentioned above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experiment lasts 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>30 minutes</w:t>
      </w:r>
      <w:r w:rsidR="00B677AD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082AEE95" w14:textId="77777777" w:rsidR="00E60A0F" w:rsidRDefault="00E60A0F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500A770" w14:textId="77777777" w:rsidR="000415B2" w:rsidRPr="00E60A0F" w:rsidRDefault="000415B2" w:rsidP="000415B2">
      <w:pPr>
        <w:pStyle w:val="ListParagraph"/>
        <w:spacing w:after="240"/>
        <w:jc w:val="center"/>
        <w:rPr>
          <w:rFonts w:ascii="Times New Roman" w:eastAsiaTheme="majorEastAsia" w:hAnsi="Times New Roman" w:cs="Times New Roman"/>
          <w:bCs/>
          <w:i/>
          <w:color w:val="000000" w:themeColor="text1"/>
        </w:rPr>
      </w:pP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“Next”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(blue)--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“visit other websites”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-- “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leave the experiment </w:t>
      </w:r>
      <w:proofErr w:type="gramStart"/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altoge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ther”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(</w:t>
      </w:r>
      <w:proofErr w:type="gramEnd"/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red)</w:t>
      </w:r>
    </w:p>
    <w:p w14:paraId="5B226079" w14:textId="77777777" w:rsidR="00632ED0" w:rsidRPr="00E60A0F" w:rsidRDefault="00632ED0" w:rsidP="00632ED0">
      <w:pPr>
        <w:pStyle w:val="ListParagraph"/>
        <w:spacing w:after="240"/>
        <w:rPr>
          <w:rFonts w:ascii="Times New Roman" w:eastAsiaTheme="majorEastAsia" w:hAnsi="Times New Roman" w:cs="Times New Roman"/>
          <w:bCs/>
          <w:i/>
          <w:color w:val="000000" w:themeColor="text1"/>
        </w:rPr>
      </w:pPr>
    </w:p>
    <w:p w14:paraId="7B13C47F" w14:textId="5C8898A1" w:rsidR="00917577" w:rsidRPr="00917577" w:rsidRDefault="00304329" w:rsidP="00F50E1E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(3</w:t>
      </w:r>
      <w:r w:rsidR="00C37AF9" w:rsidRPr="00935AF2">
        <w:rPr>
          <w:rFonts w:ascii="Times New Roman" w:eastAsiaTheme="majorEastAsia" w:hAnsi="Times New Roman" w:cs="Times New Roman"/>
          <w:bCs/>
          <w:color w:val="000000" w:themeColor="text1"/>
        </w:rPr>
        <w:t>0 minutes later</w:t>
      </w:r>
      <w:r w:rsidR="00917577">
        <w:rPr>
          <w:rFonts w:ascii="Times New Roman" w:eastAsiaTheme="majorEastAsia" w:hAnsi="Times New Roman" w:cs="Times New Roman"/>
          <w:bCs/>
          <w:color w:val="000000" w:themeColor="text1"/>
        </w:rPr>
        <w:t>--E</w:t>
      </w:r>
      <w:r w:rsidR="00917577">
        <w:rPr>
          <w:rFonts w:ascii="Times New Roman" w:eastAsiaTheme="majorEastAsia" w:hAnsi="Times New Roman" w:cs="Times New Roman"/>
          <w:color w:val="000000" w:themeColor="text1"/>
        </w:rPr>
        <w:t>xperimenter announces): The experiment is over.  Those who chose to visit other websites, please go back to the experiment website.</w:t>
      </w:r>
    </w:p>
    <w:p w14:paraId="2CD80AC5" w14:textId="77777777" w:rsidR="00917577" w:rsidRPr="00917577" w:rsidRDefault="00917577" w:rsidP="00917577">
      <w:pPr>
        <w:pStyle w:val="ListParagraph"/>
        <w:spacing w:after="240"/>
        <w:rPr>
          <w:rFonts w:ascii="Times New Roman" w:hAnsi="Times New Roman" w:cs="Times New Roman"/>
        </w:rPr>
      </w:pPr>
    </w:p>
    <w:p w14:paraId="5EA1102C" w14:textId="77777777" w:rsidR="00222B61" w:rsidRDefault="00222B61" w:rsidP="00222B61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935AF2">
        <w:rPr>
          <w:rFonts w:ascii="Times New Roman" w:hAnsi="Times New Roman" w:cs="Times New Roman"/>
        </w:rPr>
        <w:t>Screen s</w:t>
      </w:r>
      <w:r>
        <w:rPr>
          <w:rFonts w:ascii="Times New Roman" w:hAnsi="Times New Roman" w:cs="Times New Roman"/>
        </w:rPr>
        <w:t>hows]</w:t>
      </w:r>
      <w:r w:rsidRPr="00935AF2">
        <w:rPr>
          <w:rFonts w:ascii="Times New Roman" w:hAnsi="Times New Roman" w:cs="Times New Roman"/>
        </w:rPr>
        <w:t xml:space="preserve">: You </w:t>
      </w:r>
      <w:r>
        <w:rPr>
          <w:rFonts w:ascii="Times New Roman" w:hAnsi="Times New Roman" w:cs="Times New Roman"/>
        </w:rPr>
        <w:t xml:space="preserve">attempted </w:t>
      </w:r>
      <w:r w:rsidRPr="00935AF2">
        <w:rPr>
          <w:rFonts w:ascii="Times New Roman" w:hAnsi="Times New Roman" w:cs="Times New Roman"/>
        </w:rPr>
        <w:t>XX puzzles</w:t>
      </w:r>
      <w:r>
        <w:rPr>
          <w:rFonts w:ascii="Times New Roman" w:hAnsi="Times New Roman" w:cs="Times New Roman"/>
        </w:rPr>
        <w:t>, and solved correctly ZZ puzzles; and you played for YY minutes SS seconds out of 30 minutes].</w:t>
      </w:r>
    </w:p>
    <w:p w14:paraId="4DE67DF8" w14:textId="77777777" w:rsidR="00123DC9" w:rsidRPr="00935AF2" w:rsidRDefault="00123DC9" w:rsidP="00123DC9">
      <w:pPr>
        <w:pStyle w:val="ListParagraph"/>
        <w:spacing w:after="240"/>
        <w:rPr>
          <w:rFonts w:ascii="Times New Roman" w:hAnsi="Times New Roman" w:cs="Times New Roman"/>
        </w:rPr>
      </w:pPr>
    </w:p>
    <w:p w14:paraId="4C92638F" w14:textId="77777777" w:rsidR="00AE1E2B" w:rsidRDefault="00D32F54" w:rsidP="00D32F54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Before you collect your participation fee, </w:t>
      </w:r>
      <w:r w:rsidRPr="00C83381">
        <w:rPr>
          <w:rFonts w:ascii="Times New Roman" w:hAnsi="Times New Roman" w:cs="Times New Roman"/>
          <w:b/>
          <w:i/>
        </w:rPr>
        <w:t>there is one last task</w:t>
      </w:r>
      <w:r w:rsidRPr="00935A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935AF2">
        <w:rPr>
          <w:rFonts w:ascii="Times New Roman" w:hAnsi="Times New Roman" w:cs="Times New Roman"/>
        </w:rPr>
        <w:t xml:space="preserve">You have an opportunity </w:t>
      </w:r>
      <w:r w:rsidRPr="00935AF2">
        <w:rPr>
          <w:rFonts w:ascii="Times New Roman" w:hAnsi="Times New Roman" w:cs="Times New Roman"/>
          <w:b/>
          <w:i/>
        </w:rPr>
        <w:t xml:space="preserve">to </w:t>
      </w:r>
      <w:r w:rsidRPr="00D13B86">
        <w:rPr>
          <w:rFonts w:ascii="Times New Roman" w:hAnsi="Times New Roman" w:cs="Times New Roman"/>
          <w:b/>
          <w:i/>
          <w:highlight w:val="yellow"/>
        </w:rPr>
        <w:t>buy</w:t>
      </w:r>
      <w:r>
        <w:rPr>
          <w:rFonts w:ascii="Times New Roman" w:hAnsi="Times New Roman" w:cs="Times New Roman"/>
          <w:b/>
          <w:i/>
        </w:rPr>
        <w:t xml:space="preserve"> </w:t>
      </w:r>
      <w:r w:rsidRPr="00935AF2">
        <w:rPr>
          <w:rFonts w:ascii="Times New Roman" w:hAnsi="Times New Roman" w:cs="Times New Roman"/>
        </w:rPr>
        <w:t xml:space="preserve">the Sudoku puzzle book at a price </w:t>
      </w:r>
      <w:r>
        <w:rPr>
          <w:rFonts w:ascii="Times New Roman" w:hAnsi="Times New Roman" w:cs="Times New Roman"/>
        </w:rPr>
        <w:t xml:space="preserve">that depends on your willingness to </w:t>
      </w:r>
      <w:r w:rsidR="00AE1E2B">
        <w:rPr>
          <w:rFonts w:ascii="Times New Roman" w:hAnsi="Times New Roman" w:cs="Times New Roman"/>
          <w:highlight w:val="yellow"/>
        </w:rPr>
        <w:t>pay</w:t>
      </w:r>
      <w:r w:rsidRPr="00935AF2">
        <w:rPr>
          <w:rFonts w:ascii="Times New Roman" w:hAnsi="Times New Roman" w:cs="Times New Roman"/>
        </w:rPr>
        <w:t xml:space="preserve">.  </w:t>
      </w:r>
    </w:p>
    <w:p w14:paraId="6F5DA7AA" w14:textId="77777777" w:rsidR="00AE1E2B" w:rsidRDefault="00D32F54" w:rsidP="00CA498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>Here is the rule: If the price that you specify</w:t>
      </w:r>
      <w:r>
        <w:rPr>
          <w:rFonts w:ascii="Times New Roman" w:hAnsi="Times New Roman" w:cs="Times New Roman"/>
        </w:rPr>
        <w:t xml:space="preserve"> is </w:t>
      </w:r>
      <w:r w:rsidRPr="00D13B86">
        <w:rPr>
          <w:rFonts w:ascii="Times New Roman" w:hAnsi="Times New Roman" w:cs="Times New Roman"/>
          <w:highlight w:val="yellow"/>
        </w:rPr>
        <w:t>higher</w:t>
      </w:r>
      <w:r w:rsidRPr="00935AF2">
        <w:rPr>
          <w:rFonts w:ascii="Times New Roman" w:hAnsi="Times New Roman" w:cs="Times New Roman"/>
        </w:rPr>
        <w:t xml:space="preserve"> than or equal to a “fixed price” set by the experimenter, but unknown to you, the experimenter will </w:t>
      </w:r>
      <w:r w:rsidRPr="00D13B86">
        <w:rPr>
          <w:rFonts w:ascii="Times New Roman" w:hAnsi="Times New Roman" w:cs="Times New Roman"/>
          <w:highlight w:val="yellow"/>
        </w:rPr>
        <w:t>sell</w:t>
      </w:r>
      <w:r w:rsidRPr="00935AF2">
        <w:rPr>
          <w:rFonts w:ascii="Times New Roman" w:hAnsi="Times New Roman" w:cs="Times New Roman"/>
        </w:rPr>
        <w:t xml:space="preserve"> it at the “fixed price.”  </w:t>
      </w:r>
    </w:p>
    <w:p w14:paraId="168BA9AE" w14:textId="76F61B71" w:rsidR="00D32F54" w:rsidRDefault="00D32F54" w:rsidP="00CA498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Otherwise, if you specify a price that is </w:t>
      </w:r>
      <w:r w:rsidRPr="00D13B86">
        <w:rPr>
          <w:rFonts w:ascii="Times New Roman" w:hAnsi="Times New Roman" w:cs="Times New Roman"/>
          <w:highlight w:val="yellow"/>
        </w:rPr>
        <w:t>lower</w:t>
      </w:r>
      <w:r w:rsidRPr="00935AF2">
        <w:rPr>
          <w:rFonts w:ascii="Times New Roman" w:hAnsi="Times New Roman" w:cs="Times New Roman"/>
        </w:rPr>
        <w:t xml:space="preserve"> than the “fixed price,” </w:t>
      </w:r>
      <w:r w:rsidRPr="00127BE0">
        <w:rPr>
          <w:rFonts w:ascii="Times New Roman" w:hAnsi="Times New Roman" w:cs="Times New Roman"/>
          <w:highlight w:val="yellow"/>
        </w:rPr>
        <w:t>you cannot buy the book</w:t>
      </w:r>
      <w:r>
        <w:rPr>
          <w:rFonts w:ascii="Times New Roman" w:hAnsi="Times New Roman" w:cs="Times New Roman"/>
        </w:rPr>
        <w:t xml:space="preserve">.  That is, if you end up </w:t>
      </w:r>
      <w:r w:rsidRPr="00616B72">
        <w:rPr>
          <w:rFonts w:ascii="Times New Roman" w:hAnsi="Times New Roman" w:cs="Times New Roman"/>
          <w:highlight w:val="yellow"/>
        </w:rPr>
        <w:t>buying</w:t>
      </w:r>
      <w:r>
        <w:rPr>
          <w:rFonts w:ascii="Times New Roman" w:hAnsi="Times New Roman" w:cs="Times New Roman"/>
        </w:rPr>
        <w:t xml:space="preserve"> the book, you will </w:t>
      </w:r>
      <w:r w:rsidRPr="00616B72">
        <w:rPr>
          <w:rFonts w:ascii="Times New Roman" w:hAnsi="Times New Roman" w:cs="Times New Roman"/>
          <w:highlight w:val="yellow"/>
        </w:rPr>
        <w:t>buy</w:t>
      </w:r>
      <w:r>
        <w:rPr>
          <w:rFonts w:ascii="Times New Roman" w:hAnsi="Times New Roman" w:cs="Times New Roman"/>
        </w:rPr>
        <w:t xml:space="preserve"> it at the “fixed price” that is </w:t>
      </w:r>
      <w:r w:rsidRPr="00616B72">
        <w:rPr>
          <w:rFonts w:ascii="Times New Roman" w:hAnsi="Times New Roman" w:cs="Times New Roman"/>
          <w:highlight w:val="yellow"/>
        </w:rPr>
        <w:t>lower</w:t>
      </w:r>
      <w:r>
        <w:rPr>
          <w:rFonts w:ascii="Times New Roman" w:hAnsi="Times New Roman" w:cs="Times New Roman"/>
        </w:rPr>
        <w:t xml:space="preserve"> than the one you specify below.</w:t>
      </w:r>
    </w:p>
    <w:p w14:paraId="22FCA7FC" w14:textId="77777777" w:rsidR="00AE1E2B" w:rsidRDefault="00D32F54" w:rsidP="00CA498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Note, you could not change the price once you type it in the slot </w:t>
      </w:r>
      <w:r>
        <w:rPr>
          <w:rFonts w:ascii="Times New Roman" w:hAnsi="Times New Roman" w:cs="Times New Roman"/>
        </w:rPr>
        <w:t>below and click “enter.”</w:t>
      </w:r>
      <w:r w:rsidRPr="00935AF2">
        <w:rPr>
          <w:rFonts w:ascii="Times New Roman" w:hAnsi="Times New Roman" w:cs="Times New Roman"/>
        </w:rPr>
        <w:t xml:space="preserve">  </w:t>
      </w:r>
    </w:p>
    <w:p w14:paraId="16630791" w14:textId="77777777" w:rsidR="00AE1E2B" w:rsidRDefault="00AE1E2B" w:rsidP="00AE1E2B">
      <w:pPr>
        <w:pStyle w:val="ListParagraph"/>
        <w:spacing w:after="240"/>
        <w:rPr>
          <w:rFonts w:ascii="Times New Roman" w:hAnsi="Times New Roman" w:cs="Times New Roman"/>
        </w:rPr>
      </w:pPr>
    </w:p>
    <w:p w14:paraId="204FEDA3" w14:textId="51C53A86" w:rsidR="00D32F54" w:rsidRPr="00935AF2" w:rsidRDefault="00D32F54" w:rsidP="00AE1E2B">
      <w:pPr>
        <w:pStyle w:val="ListParagraph"/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>Please specify</w:t>
      </w:r>
      <w:r>
        <w:rPr>
          <w:rFonts w:ascii="Times New Roman" w:hAnsi="Times New Roman" w:cs="Times New Roman"/>
        </w:rPr>
        <w:t xml:space="preserve"> and click “enter”</w:t>
      </w:r>
      <w:r w:rsidRPr="00935AF2">
        <w:rPr>
          <w:rFonts w:ascii="Times New Roman" w:hAnsi="Times New Roman" w:cs="Times New Roman"/>
        </w:rPr>
        <w:t>:</w:t>
      </w:r>
    </w:p>
    <w:p w14:paraId="355C4D8C" w14:textId="77777777" w:rsidR="00D32F54" w:rsidRPr="00935AF2" w:rsidRDefault="00D32F54" w:rsidP="00D32F54">
      <w:pPr>
        <w:pStyle w:val="ListParagraph"/>
        <w:spacing w:after="240"/>
        <w:rPr>
          <w:rFonts w:ascii="Times New Roman" w:hAnsi="Times New Roman" w:cs="Times New Roman"/>
        </w:rPr>
      </w:pPr>
    </w:p>
    <w:p w14:paraId="3117CAB4" w14:textId="309A5FD8" w:rsidR="00D32F54" w:rsidRPr="00935AF2" w:rsidRDefault="007B2101" w:rsidP="00D32F54">
      <w:pPr>
        <w:pStyle w:val="ListParagraph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ILS</w:t>
      </w:r>
      <w:r w:rsidR="00D32F54">
        <w:rPr>
          <w:rFonts w:ascii="Times New Roman" w:hAnsi="Times New Roman" w:cs="Times New Roman"/>
          <w:lang w:val="en-AU"/>
        </w:rPr>
        <w:t>___ (my willingness-to-</w:t>
      </w:r>
      <w:r w:rsidR="00AE1E2B" w:rsidRPr="00AE1E2B">
        <w:rPr>
          <w:rFonts w:ascii="Times New Roman" w:hAnsi="Times New Roman" w:cs="Times New Roman"/>
          <w:highlight w:val="yellow"/>
          <w:lang w:val="en-AU"/>
        </w:rPr>
        <w:t>pay</w:t>
      </w:r>
      <w:r w:rsidR="00D32F54" w:rsidRPr="00AE1E2B">
        <w:rPr>
          <w:rFonts w:ascii="Times New Roman" w:hAnsi="Times New Roman" w:cs="Times New Roman"/>
          <w:highlight w:val="yellow"/>
          <w:lang w:val="en-AU"/>
        </w:rPr>
        <w:t xml:space="preserve"> </w:t>
      </w:r>
      <w:r w:rsidR="00AE1E2B" w:rsidRPr="00AE1E2B">
        <w:rPr>
          <w:rFonts w:ascii="Times New Roman" w:hAnsi="Times New Roman" w:cs="Times New Roman"/>
          <w:highlight w:val="yellow"/>
          <w:lang w:val="en-AU"/>
        </w:rPr>
        <w:t>for</w:t>
      </w:r>
      <w:r w:rsidR="00AE1E2B">
        <w:rPr>
          <w:rFonts w:ascii="Times New Roman" w:hAnsi="Times New Roman" w:cs="Times New Roman"/>
          <w:lang w:val="en-AU"/>
        </w:rPr>
        <w:t xml:space="preserve"> </w:t>
      </w:r>
      <w:r w:rsidR="00D32F54" w:rsidRPr="00935AF2">
        <w:rPr>
          <w:rFonts w:ascii="Times New Roman" w:hAnsi="Times New Roman" w:cs="Times New Roman"/>
          <w:lang w:val="en-AU"/>
        </w:rPr>
        <w:t>the Sudoku puzzle book)</w:t>
      </w:r>
    </w:p>
    <w:p w14:paraId="78C822DE" w14:textId="3094824B" w:rsidR="00D32F54" w:rsidRPr="00935AF2" w:rsidRDefault="00D32F54" w:rsidP="00D32F54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>Please remember your seat number, collect all your belongings, and queue</w:t>
      </w:r>
      <w:r w:rsidR="00AB797F">
        <w:rPr>
          <w:rFonts w:ascii="Times New Roman" w:hAnsi="Times New Roman" w:cs="Times New Roman"/>
          <w:lang w:val="en-AU"/>
        </w:rPr>
        <w:t xml:space="preserve"> at the front desk.  At the front desk,</w:t>
      </w:r>
    </w:p>
    <w:p w14:paraId="30EEA9CB" w14:textId="4C4770BE" w:rsidR="00D32F54" w:rsidRPr="00935AF2" w:rsidRDefault="00AB797F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p</w:t>
      </w:r>
      <w:r w:rsidR="00D32F54" w:rsidRPr="00935AF2">
        <w:rPr>
          <w:rFonts w:ascii="Times New Roman" w:hAnsi="Times New Roman" w:cs="Times New Roman"/>
          <w:lang w:val="en-AU"/>
        </w:rPr>
        <w:t>lease hand over the consent form.</w:t>
      </w:r>
    </w:p>
    <w:p w14:paraId="4EF4900F" w14:textId="4D5A4780" w:rsidR="00D32F54" w:rsidRPr="00935AF2" w:rsidRDefault="00AB797F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t</w:t>
      </w:r>
      <w:r w:rsidR="00D32F54" w:rsidRPr="00935AF2">
        <w:rPr>
          <w:rFonts w:ascii="Times New Roman" w:hAnsi="Times New Roman" w:cs="Times New Roman"/>
          <w:lang w:val="en-AU"/>
        </w:rPr>
        <w:t>o receive participation fee, you need to report your seat number.</w:t>
      </w:r>
    </w:p>
    <w:p w14:paraId="17477BF3" w14:textId="11EEC5A5" w:rsidR="00D32F54" w:rsidRPr="00935AF2" w:rsidRDefault="00AB797F" w:rsidP="00D32F54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t</w:t>
      </w:r>
      <w:r w:rsidR="00D32F54">
        <w:rPr>
          <w:rFonts w:ascii="Times New Roman" w:hAnsi="Times New Roman" w:cs="Times New Roman"/>
          <w:lang w:val="en-AU"/>
        </w:rPr>
        <w:t xml:space="preserve">he experimenter </w:t>
      </w:r>
      <w:r w:rsidR="00D32F54" w:rsidRPr="00935AF2">
        <w:rPr>
          <w:rFonts w:ascii="Times New Roman" w:hAnsi="Times New Roman" w:cs="Times New Roman"/>
          <w:lang w:val="en-AU"/>
        </w:rPr>
        <w:t xml:space="preserve">will inform you if you must </w:t>
      </w:r>
      <w:r w:rsidR="00D32F54" w:rsidRPr="00D13B86">
        <w:rPr>
          <w:rFonts w:ascii="Times New Roman" w:hAnsi="Times New Roman" w:cs="Times New Roman"/>
          <w:b/>
          <w:i/>
          <w:highlight w:val="yellow"/>
          <w:lang w:val="en-AU"/>
        </w:rPr>
        <w:t>buy</w:t>
      </w:r>
      <w:r w:rsidR="00D32F54" w:rsidRPr="00935AF2">
        <w:rPr>
          <w:rFonts w:ascii="Times New Roman" w:hAnsi="Times New Roman" w:cs="Times New Roman"/>
          <w:lang w:val="en-AU"/>
        </w:rPr>
        <w:t xml:space="preserve"> the Puzzle book, given the price you have specified.</w:t>
      </w:r>
    </w:p>
    <w:p w14:paraId="79AE085D" w14:textId="1A648AC8" w:rsidR="007E4EDD" w:rsidRPr="00935AF2" w:rsidRDefault="00FB46E8" w:rsidP="00BF64A0">
      <w:pPr>
        <w:jc w:val="center"/>
        <w:outlineLvl w:val="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lastRenderedPageBreak/>
        <w:t>THE END</w:t>
      </w:r>
    </w:p>
    <w:p w14:paraId="7528BCD9" w14:textId="77777777" w:rsidR="007E4EDD" w:rsidRDefault="007E4EDD"/>
    <w:sectPr w:rsidR="007E4EDD" w:rsidSect="001D5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93FED" w16cid:durableId="1FA4E3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7F5"/>
    <w:multiLevelType w:val="hybridMultilevel"/>
    <w:tmpl w:val="D9565A92"/>
    <w:lvl w:ilvl="0" w:tplc="38B0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01F36"/>
    <w:multiLevelType w:val="hybridMultilevel"/>
    <w:tmpl w:val="62969B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A5DCE"/>
    <w:multiLevelType w:val="hybridMultilevel"/>
    <w:tmpl w:val="617AF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AE4C24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79B1"/>
    <w:multiLevelType w:val="hybridMultilevel"/>
    <w:tmpl w:val="86969DC4"/>
    <w:lvl w:ilvl="0" w:tplc="E5B2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5749AC"/>
    <w:multiLevelType w:val="hybridMultilevel"/>
    <w:tmpl w:val="65BC5266"/>
    <w:lvl w:ilvl="0" w:tplc="D548B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826C5F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87B43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2E54"/>
    <w:multiLevelType w:val="hybridMultilevel"/>
    <w:tmpl w:val="EF8A0D9A"/>
    <w:lvl w:ilvl="0" w:tplc="84E0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0321EE"/>
    <w:multiLevelType w:val="hybridMultilevel"/>
    <w:tmpl w:val="51C20182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B1953"/>
    <w:multiLevelType w:val="hybridMultilevel"/>
    <w:tmpl w:val="B59222C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D44F2"/>
    <w:multiLevelType w:val="hybridMultilevel"/>
    <w:tmpl w:val="20083D62"/>
    <w:lvl w:ilvl="0" w:tplc="17F6B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1D144B"/>
    <w:multiLevelType w:val="hybridMultilevel"/>
    <w:tmpl w:val="1F30BDCA"/>
    <w:lvl w:ilvl="0" w:tplc="154EA792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366758"/>
    <w:multiLevelType w:val="hybridMultilevel"/>
    <w:tmpl w:val="C3AE8FA0"/>
    <w:lvl w:ilvl="0" w:tplc="FAEA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C77389"/>
    <w:multiLevelType w:val="hybridMultilevel"/>
    <w:tmpl w:val="EB2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45EF5"/>
    <w:multiLevelType w:val="hybridMultilevel"/>
    <w:tmpl w:val="2D100B0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3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dad Yechiam">
    <w15:presenceInfo w15:providerId="None" w15:userId="Eldad Yech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E8"/>
    <w:rsid w:val="000415B2"/>
    <w:rsid w:val="00057091"/>
    <w:rsid w:val="00071CA1"/>
    <w:rsid w:val="000816E3"/>
    <w:rsid w:val="000A2602"/>
    <w:rsid w:val="000D4F36"/>
    <w:rsid w:val="001073C0"/>
    <w:rsid w:val="00123DC9"/>
    <w:rsid w:val="001447CC"/>
    <w:rsid w:val="00187D89"/>
    <w:rsid w:val="00190316"/>
    <w:rsid w:val="001A63E7"/>
    <w:rsid w:val="001B0C1E"/>
    <w:rsid w:val="001B0F7F"/>
    <w:rsid w:val="001D5EE7"/>
    <w:rsid w:val="00222B61"/>
    <w:rsid w:val="00243B74"/>
    <w:rsid w:val="00271DC1"/>
    <w:rsid w:val="002A2F4A"/>
    <w:rsid w:val="002B00CE"/>
    <w:rsid w:val="002E4790"/>
    <w:rsid w:val="002F4ED0"/>
    <w:rsid w:val="00304329"/>
    <w:rsid w:val="00337283"/>
    <w:rsid w:val="00371442"/>
    <w:rsid w:val="00385A1F"/>
    <w:rsid w:val="003A6424"/>
    <w:rsid w:val="003C20AC"/>
    <w:rsid w:val="00453675"/>
    <w:rsid w:val="0046230A"/>
    <w:rsid w:val="0049188D"/>
    <w:rsid w:val="004A6824"/>
    <w:rsid w:val="004B7965"/>
    <w:rsid w:val="004C1267"/>
    <w:rsid w:val="004D63FC"/>
    <w:rsid w:val="004E2CE7"/>
    <w:rsid w:val="005129B5"/>
    <w:rsid w:val="005312F6"/>
    <w:rsid w:val="005408CB"/>
    <w:rsid w:val="005442EF"/>
    <w:rsid w:val="00563004"/>
    <w:rsid w:val="00570391"/>
    <w:rsid w:val="00584B69"/>
    <w:rsid w:val="0059370A"/>
    <w:rsid w:val="005A4EAE"/>
    <w:rsid w:val="005B1F59"/>
    <w:rsid w:val="005C0AD1"/>
    <w:rsid w:val="00600D57"/>
    <w:rsid w:val="00632ED0"/>
    <w:rsid w:val="0067011F"/>
    <w:rsid w:val="00680712"/>
    <w:rsid w:val="006E6C1C"/>
    <w:rsid w:val="006F00D1"/>
    <w:rsid w:val="006F1278"/>
    <w:rsid w:val="00731E2E"/>
    <w:rsid w:val="00753455"/>
    <w:rsid w:val="0078541B"/>
    <w:rsid w:val="007A3B57"/>
    <w:rsid w:val="007A76D1"/>
    <w:rsid w:val="007B2101"/>
    <w:rsid w:val="007E4EDD"/>
    <w:rsid w:val="00837A8B"/>
    <w:rsid w:val="0087604C"/>
    <w:rsid w:val="008A1726"/>
    <w:rsid w:val="008A17E9"/>
    <w:rsid w:val="008A377A"/>
    <w:rsid w:val="008E4958"/>
    <w:rsid w:val="008E5F3D"/>
    <w:rsid w:val="00917577"/>
    <w:rsid w:val="009334E6"/>
    <w:rsid w:val="00935302"/>
    <w:rsid w:val="00935AF2"/>
    <w:rsid w:val="009743D1"/>
    <w:rsid w:val="0098668D"/>
    <w:rsid w:val="009B116A"/>
    <w:rsid w:val="00A05B84"/>
    <w:rsid w:val="00A5723D"/>
    <w:rsid w:val="00A76F57"/>
    <w:rsid w:val="00A8761A"/>
    <w:rsid w:val="00A904B7"/>
    <w:rsid w:val="00AA3232"/>
    <w:rsid w:val="00AB57A8"/>
    <w:rsid w:val="00AB797F"/>
    <w:rsid w:val="00AD73AE"/>
    <w:rsid w:val="00AE1E2B"/>
    <w:rsid w:val="00B003E0"/>
    <w:rsid w:val="00B07960"/>
    <w:rsid w:val="00B660F8"/>
    <w:rsid w:val="00B677AD"/>
    <w:rsid w:val="00B82E9B"/>
    <w:rsid w:val="00BE08BA"/>
    <w:rsid w:val="00BE263C"/>
    <w:rsid w:val="00BF64A0"/>
    <w:rsid w:val="00BF7527"/>
    <w:rsid w:val="00C01CDB"/>
    <w:rsid w:val="00C057C0"/>
    <w:rsid w:val="00C37AF9"/>
    <w:rsid w:val="00C53B25"/>
    <w:rsid w:val="00C6547F"/>
    <w:rsid w:val="00C659DE"/>
    <w:rsid w:val="00C702A3"/>
    <w:rsid w:val="00CA4986"/>
    <w:rsid w:val="00CD32F9"/>
    <w:rsid w:val="00D32F54"/>
    <w:rsid w:val="00D369EF"/>
    <w:rsid w:val="00D47494"/>
    <w:rsid w:val="00DA0B5D"/>
    <w:rsid w:val="00DB1649"/>
    <w:rsid w:val="00DF15EB"/>
    <w:rsid w:val="00E134BB"/>
    <w:rsid w:val="00E15D5F"/>
    <w:rsid w:val="00E421E0"/>
    <w:rsid w:val="00E60A0F"/>
    <w:rsid w:val="00EC095B"/>
    <w:rsid w:val="00F27E75"/>
    <w:rsid w:val="00F50E1E"/>
    <w:rsid w:val="00F60F68"/>
    <w:rsid w:val="00FB46E8"/>
    <w:rsid w:val="00FD3401"/>
    <w:rsid w:val="00FD5D08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02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D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D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BF5A-D4D8-CE4B-9C82-BBB72983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778</Words>
  <Characters>4214</Characters>
  <Application>Microsoft Macintosh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2018-11-27T01:27:00Z</dcterms:created>
  <dcterms:modified xsi:type="dcterms:W3CDTF">2018-11-29T06:21:00Z</dcterms:modified>
</cp:coreProperties>
</file>