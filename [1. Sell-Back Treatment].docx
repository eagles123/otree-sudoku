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51AD0" w14:textId="77777777" w:rsidR="00C057C0" w:rsidRDefault="00C057C0" w:rsidP="00FB46E8">
      <w:pPr>
        <w:tabs>
          <w:tab w:val="left" w:pos="476"/>
        </w:tabs>
        <w:rPr>
          <w:rFonts w:ascii="Times New Roman" w:hAnsi="Times New Roman" w:cs="Times New Roman"/>
        </w:rPr>
      </w:pPr>
    </w:p>
    <w:p w14:paraId="2806D47A" w14:textId="40B90DB0" w:rsidR="00FB46E8" w:rsidRPr="002F4ED0" w:rsidRDefault="00FB46E8" w:rsidP="002F4ED0">
      <w:pPr>
        <w:tabs>
          <w:tab w:val="left" w:pos="476"/>
        </w:tabs>
        <w:rPr>
          <w:rFonts w:ascii="Times New Roman" w:hAnsi="Times New Roman" w:cs="Times New Roman"/>
          <w:lang w:val="en-AU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F8448" wp14:editId="5F32BC7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86400" cy="474980"/>
                <wp:effectExtent l="0" t="0" r="1905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74980"/>
                        </a:xfrm>
                        <a:prstGeom prst="rect">
                          <a:avLst/>
                        </a:prstGeom>
                        <a:solidFill>
                          <a:srgbClr val="969696">
                            <a:alpha val="42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5C454" w14:textId="77777777" w:rsidR="00FB46E8" w:rsidRPr="005A5CE5" w:rsidRDefault="00FB46E8" w:rsidP="00FB46E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5A5CE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Gener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al Explanations for Participants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6F8448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in;height:3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" fillcolor="#969696">
                <v:fill opacity="27499f"/>
                <v:textbox>
                  <w:txbxContent>
                    <w:p w14:paraId="3875C454" w14:textId="77777777" w:rsidR="00FB46E8" w:rsidRPr="005A5CE5" w:rsidRDefault="00FB46E8" w:rsidP="00FB46E8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5A5CE5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Gener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al Explanations for Participants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0D0DC0" w14:textId="6A76326E" w:rsidR="002A2F4A" w:rsidRPr="00935AF2" w:rsidRDefault="00FB46E8" w:rsidP="002A2F4A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</w:rPr>
        <w:t xml:space="preserve">Thank you for participating in today’s session. </w:t>
      </w:r>
      <w:r w:rsidR="002A2F4A" w:rsidRPr="00935AF2">
        <w:rPr>
          <w:rFonts w:ascii="Times New Roman" w:hAnsi="Times New Roman" w:cs="Times New Roman"/>
        </w:rPr>
        <w:t xml:space="preserve"> </w:t>
      </w:r>
      <w:r w:rsidR="0059370A" w:rsidRPr="00935AF2">
        <w:rPr>
          <w:rFonts w:ascii="Times New Roman" w:hAnsi="Times New Roman" w:cs="Times New Roman"/>
        </w:rPr>
        <w:t xml:space="preserve">By now you have read </w:t>
      </w:r>
      <w:r w:rsidR="0059370A" w:rsidRPr="00935AF2">
        <w:rPr>
          <w:rFonts w:ascii="Times New Roman" w:hAnsi="Times New Roman" w:cs="Times New Roman"/>
          <w:lang w:val="en-AU"/>
        </w:rPr>
        <w:t>the explanatory statement, which you may take with you.</w:t>
      </w:r>
      <w:r w:rsidR="002A2F4A" w:rsidRPr="00935AF2">
        <w:rPr>
          <w:rFonts w:ascii="Times New Roman" w:hAnsi="Times New Roman" w:cs="Times New Roman"/>
          <w:lang w:val="en-AU"/>
        </w:rPr>
        <w:t xml:space="preserve">  </w:t>
      </w:r>
      <w:r w:rsidR="0059370A" w:rsidRPr="00935AF2">
        <w:rPr>
          <w:rFonts w:ascii="Times New Roman" w:hAnsi="Times New Roman" w:cs="Times New Roman"/>
          <w:lang w:val="en-AU"/>
        </w:rPr>
        <w:t>Please read and sign the consent form, which you may hand over at the end.</w:t>
      </w:r>
    </w:p>
    <w:p w14:paraId="0907CEA0" w14:textId="77777777" w:rsidR="002A2F4A" w:rsidRPr="00935AF2" w:rsidRDefault="002A2F4A" w:rsidP="002A2F4A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6D72E311" w14:textId="77777777" w:rsidR="002A2F4A" w:rsidRPr="00935AF2" w:rsidRDefault="002A2F4A" w:rsidP="00FB46E8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 xml:space="preserve">There are </w:t>
      </w:r>
      <w:r w:rsidR="00C057C0" w:rsidRPr="00935AF2">
        <w:rPr>
          <w:rFonts w:ascii="Times New Roman" w:hAnsi="Times New Roman" w:cs="Times New Roman"/>
          <w:lang w:val="en-AU"/>
        </w:rPr>
        <w:t>general demographic questions</w:t>
      </w:r>
      <w:r w:rsidRPr="00935AF2">
        <w:rPr>
          <w:rFonts w:ascii="Times New Roman" w:hAnsi="Times New Roman" w:cs="Times New Roman"/>
          <w:lang w:val="en-AU"/>
        </w:rPr>
        <w:t>:</w:t>
      </w:r>
    </w:p>
    <w:p w14:paraId="687D33E3" w14:textId="77777777" w:rsidR="002A2F4A" w:rsidRPr="00935AF2" w:rsidRDefault="002A2F4A" w:rsidP="002A2F4A">
      <w:pPr>
        <w:pStyle w:val="ListParagraph"/>
        <w:ind w:left="3600"/>
        <w:rPr>
          <w:rFonts w:ascii="Times New Roman" w:hAnsi="Times New Roman" w:cs="Times New Roman"/>
          <w:b/>
          <w:i/>
          <w:lang w:val="en-AU"/>
        </w:rPr>
      </w:pPr>
      <w:proofErr w:type="spellStart"/>
      <w:r w:rsidRPr="00935AF2">
        <w:rPr>
          <w:rFonts w:ascii="Times New Roman" w:hAnsi="Times New Roman" w:cs="Times New Roman"/>
          <w:b/>
          <w:i/>
          <w:lang w:val="en-AU"/>
        </w:rPr>
        <w:t>i</w:t>
      </w:r>
      <w:proofErr w:type="spellEnd"/>
      <w:r w:rsidRPr="00935AF2">
        <w:rPr>
          <w:rFonts w:ascii="Times New Roman" w:hAnsi="Times New Roman" w:cs="Times New Roman"/>
          <w:b/>
          <w:i/>
          <w:lang w:val="en-AU"/>
        </w:rPr>
        <w:t>) How old are you:</w:t>
      </w:r>
    </w:p>
    <w:p w14:paraId="263C756A" w14:textId="60A30ADD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18-19</w:t>
      </w:r>
    </w:p>
    <w:p w14:paraId="78713733" w14:textId="070CD4D8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20-21</w:t>
      </w:r>
    </w:p>
    <w:p w14:paraId="2A5F9B9C" w14:textId="124E2695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22-23</w:t>
      </w:r>
    </w:p>
    <w:p w14:paraId="30E181B8" w14:textId="5B2AD9E0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24-25</w:t>
      </w:r>
    </w:p>
    <w:p w14:paraId="563A45B6" w14:textId="15F5459D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26 and older</w:t>
      </w:r>
    </w:p>
    <w:p w14:paraId="1491371A" w14:textId="77777777" w:rsidR="002A2F4A" w:rsidRPr="00935AF2" w:rsidRDefault="002A2F4A" w:rsidP="002A2F4A">
      <w:pPr>
        <w:pStyle w:val="ListParagraph"/>
        <w:ind w:left="3600"/>
        <w:rPr>
          <w:rFonts w:ascii="Times New Roman" w:hAnsi="Times New Roman" w:cs="Times New Roman"/>
          <w:lang w:val="en-AU"/>
        </w:rPr>
      </w:pPr>
    </w:p>
    <w:p w14:paraId="21FBAE13" w14:textId="77777777" w:rsidR="002A2F4A" w:rsidRPr="00935AF2" w:rsidRDefault="002A2F4A" w:rsidP="002A2F4A">
      <w:pPr>
        <w:pStyle w:val="ListParagraph"/>
        <w:ind w:left="3600"/>
        <w:rPr>
          <w:rFonts w:ascii="Times New Roman" w:hAnsi="Times New Roman" w:cs="Times New Roman"/>
          <w:b/>
          <w:i/>
          <w:lang w:val="en-AU"/>
        </w:rPr>
      </w:pPr>
      <w:r w:rsidRPr="00935AF2">
        <w:rPr>
          <w:rFonts w:ascii="Times New Roman" w:hAnsi="Times New Roman" w:cs="Times New Roman"/>
          <w:b/>
          <w:i/>
          <w:lang w:val="en-AU"/>
        </w:rPr>
        <w:t>ii) What is your gender:</w:t>
      </w:r>
    </w:p>
    <w:p w14:paraId="4F51C945" w14:textId="7D7C4656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male</w:t>
      </w:r>
    </w:p>
    <w:p w14:paraId="0FA34904" w14:textId="4CEE0359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female</w:t>
      </w:r>
    </w:p>
    <w:p w14:paraId="0634D5FB" w14:textId="77777777" w:rsidR="002A2F4A" w:rsidRPr="00935AF2" w:rsidRDefault="002A2F4A" w:rsidP="002A2F4A">
      <w:pPr>
        <w:pStyle w:val="ListParagraph"/>
        <w:ind w:left="3600"/>
        <w:rPr>
          <w:rFonts w:ascii="Times New Roman" w:hAnsi="Times New Roman" w:cs="Times New Roman"/>
          <w:lang w:val="en-AU"/>
        </w:rPr>
      </w:pPr>
    </w:p>
    <w:p w14:paraId="3401A226" w14:textId="77777777" w:rsidR="002A2F4A" w:rsidRPr="00935AF2" w:rsidRDefault="002A2F4A" w:rsidP="002A2F4A">
      <w:pPr>
        <w:pStyle w:val="ListParagraph"/>
        <w:ind w:left="3600"/>
        <w:rPr>
          <w:rFonts w:ascii="Times New Roman" w:hAnsi="Times New Roman" w:cs="Times New Roman"/>
          <w:b/>
          <w:i/>
          <w:lang w:val="en-AU"/>
        </w:rPr>
      </w:pPr>
      <w:r w:rsidRPr="00935AF2">
        <w:rPr>
          <w:rFonts w:ascii="Times New Roman" w:hAnsi="Times New Roman" w:cs="Times New Roman"/>
          <w:b/>
          <w:i/>
          <w:lang w:val="en-AU"/>
        </w:rPr>
        <w:t>iii) Do you practice “word puzzles” and “number puzzles” as a hobby,</w:t>
      </w:r>
    </w:p>
    <w:p w14:paraId="3DB66CD6" w14:textId="62034F09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very much</w:t>
      </w:r>
    </w:p>
    <w:p w14:paraId="1A7A3033" w14:textId="33FC0714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to a great degree</w:t>
      </w:r>
    </w:p>
    <w:p w14:paraId="5C97E1ED" w14:textId="66A858F0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in some occasions</w:t>
      </w:r>
    </w:p>
    <w:p w14:paraId="49C3334A" w14:textId="6368E4C0" w:rsidR="002A2F4A" w:rsidRPr="00935AF2" w:rsidRDefault="002A2F4A" w:rsidP="002A2F4A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rarely or not at all</w:t>
      </w:r>
    </w:p>
    <w:p w14:paraId="5763AAE3" w14:textId="77777777" w:rsidR="002A2F4A" w:rsidRPr="00935AF2" w:rsidRDefault="002A2F4A" w:rsidP="002A2F4A">
      <w:pPr>
        <w:spacing w:after="240"/>
        <w:rPr>
          <w:rFonts w:ascii="Times New Roman" w:hAnsi="Times New Roman" w:cs="Times New Roman"/>
        </w:rPr>
      </w:pPr>
    </w:p>
    <w:p w14:paraId="72A3F5B0" w14:textId="5F760E1B" w:rsidR="002A2F4A" w:rsidRPr="00935AF2" w:rsidRDefault="006E6C1C" w:rsidP="002A2F4A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</w:rPr>
        <w:t>F</w:t>
      </w:r>
      <w:r w:rsidRPr="00935AF2">
        <w:rPr>
          <w:rFonts w:ascii="Times New Roman" w:hAnsi="Times New Roman" w:cs="Times New Roman"/>
        </w:rPr>
        <w:t xml:space="preserve">or </w:t>
      </w:r>
      <w:r w:rsidR="00570391" w:rsidRPr="00935AF2">
        <w:rPr>
          <w:rFonts w:ascii="Times New Roman" w:hAnsi="Times New Roman" w:cs="Times New Roman"/>
        </w:rPr>
        <w:t xml:space="preserve">taking part </w:t>
      </w:r>
      <w:r w:rsidRPr="00935AF2">
        <w:rPr>
          <w:rFonts w:ascii="Times New Roman" w:hAnsi="Times New Roman" w:cs="Times New Roman"/>
        </w:rPr>
        <w:t>to the end in today’s session</w:t>
      </w:r>
      <w:r w:rsidRPr="00935AF2">
        <w:rPr>
          <w:rFonts w:ascii="Times New Roman" w:hAnsi="Times New Roman" w:cs="Times New Roman"/>
        </w:rPr>
        <w:t>, y</w:t>
      </w:r>
      <w:r w:rsidR="00FB46E8" w:rsidRPr="00935AF2">
        <w:rPr>
          <w:rFonts w:ascii="Times New Roman" w:hAnsi="Times New Roman" w:cs="Times New Roman"/>
        </w:rPr>
        <w:t xml:space="preserve">ou will </w:t>
      </w:r>
      <w:r w:rsidR="00DF15EB" w:rsidRPr="00935AF2">
        <w:rPr>
          <w:rFonts w:ascii="Times New Roman" w:hAnsi="Times New Roman" w:cs="Times New Roman"/>
        </w:rPr>
        <w:t xml:space="preserve">earn </w:t>
      </w:r>
      <w:r w:rsidRPr="00935AF2">
        <w:rPr>
          <w:rFonts w:ascii="Times New Roman" w:hAnsi="Times New Roman" w:cs="Times New Roman"/>
        </w:rPr>
        <w:t>30 New Scheckel</w:t>
      </w:r>
      <w:r w:rsidR="002A2F4A" w:rsidRPr="00935AF2">
        <w:rPr>
          <w:rFonts w:ascii="Times New Roman" w:hAnsi="Times New Roman" w:cs="Times New Roman"/>
        </w:rPr>
        <w:t>.</w:t>
      </w:r>
    </w:p>
    <w:p w14:paraId="4F081D84" w14:textId="77777777" w:rsidR="0098668D" w:rsidRPr="00935AF2" w:rsidRDefault="0098668D" w:rsidP="0098668D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p w14:paraId="3B80BFBE" w14:textId="2BC017D0" w:rsidR="00D369EF" w:rsidRPr="00935AF2" w:rsidRDefault="005A4EAE" w:rsidP="00D369EF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</w:rPr>
        <w:t xml:space="preserve">You also will earn </w:t>
      </w:r>
      <w:r w:rsidR="006E6C1C" w:rsidRPr="00935AF2">
        <w:rPr>
          <w:rFonts w:ascii="Times New Roman" w:hAnsi="Times New Roman" w:cs="Times New Roman"/>
        </w:rPr>
        <w:t xml:space="preserve">the </w:t>
      </w:r>
      <w:r w:rsidR="00753455" w:rsidRPr="00935AF2">
        <w:rPr>
          <w:rFonts w:ascii="Times New Roman" w:hAnsi="Times New Roman" w:cs="Times New Roman"/>
        </w:rPr>
        <w:t>Sudoku puzzle boo</w:t>
      </w:r>
      <w:r w:rsidR="005408CB" w:rsidRPr="00935AF2">
        <w:rPr>
          <w:rFonts w:ascii="Times New Roman" w:hAnsi="Times New Roman" w:cs="Times New Roman"/>
        </w:rPr>
        <w:t>k t</w:t>
      </w:r>
      <w:r w:rsidR="00A5723D" w:rsidRPr="00935AF2">
        <w:rPr>
          <w:rFonts w:ascii="Times New Roman" w:hAnsi="Times New Roman" w:cs="Times New Roman"/>
        </w:rPr>
        <w:t>hat was handed to you when you entered</w:t>
      </w:r>
      <w:r w:rsidR="006E6C1C" w:rsidRPr="00935AF2">
        <w:rPr>
          <w:rFonts w:ascii="Times New Roman" w:hAnsi="Times New Roman" w:cs="Times New Roman"/>
        </w:rPr>
        <w:t>.</w:t>
      </w:r>
      <w:r w:rsidRPr="00935AF2">
        <w:rPr>
          <w:rFonts w:ascii="Times New Roman" w:hAnsi="Times New Roman" w:cs="Times New Roman"/>
        </w:rPr>
        <w:t xml:space="preserve">  </w:t>
      </w:r>
      <w:r w:rsidR="00DF15EB" w:rsidRPr="00935AF2">
        <w:rPr>
          <w:rFonts w:ascii="Times New Roman" w:hAnsi="Times New Roman" w:cs="Times New Roman"/>
        </w:rPr>
        <w:t>T</w:t>
      </w:r>
      <w:r w:rsidR="0059370A" w:rsidRPr="00935AF2">
        <w:rPr>
          <w:rFonts w:ascii="Times New Roman" w:hAnsi="Times New Roman" w:cs="Times New Roman"/>
        </w:rPr>
        <w:t>h</w:t>
      </w:r>
      <w:r w:rsidRPr="00935AF2">
        <w:rPr>
          <w:rFonts w:ascii="Times New Roman" w:hAnsi="Times New Roman" w:cs="Times New Roman"/>
        </w:rPr>
        <w:t>at is, th</w:t>
      </w:r>
      <w:r w:rsidR="0059370A" w:rsidRPr="00935AF2">
        <w:rPr>
          <w:rFonts w:ascii="Times New Roman" w:hAnsi="Times New Roman" w:cs="Times New Roman"/>
        </w:rPr>
        <w:t xml:space="preserve">e </w:t>
      </w:r>
      <w:r w:rsidR="00753455" w:rsidRPr="00935AF2">
        <w:rPr>
          <w:rFonts w:ascii="Times New Roman" w:hAnsi="Times New Roman" w:cs="Times New Roman"/>
        </w:rPr>
        <w:t>Sudoku puzzle book</w:t>
      </w:r>
      <w:r w:rsidR="00DF15EB" w:rsidRPr="00935AF2">
        <w:rPr>
          <w:rFonts w:ascii="Times New Roman" w:hAnsi="Times New Roman" w:cs="Times New Roman"/>
        </w:rPr>
        <w:t xml:space="preserve"> is </w:t>
      </w:r>
      <w:r w:rsidR="00385A1F" w:rsidRPr="00935AF2">
        <w:rPr>
          <w:rFonts w:ascii="Times New Roman" w:hAnsi="Times New Roman" w:cs="Times New Roman"/>
        </w:rPr>
        <w:t xml:space="preserve">CERTAINLY </w:t>
      </w:r>
      <w:r w:rsidR="00DF15EB" w:rsidRPr="00935AF2">
        <w:rPr>
          <w:rFonts w:ascii="Times New Roman" w:hAnsi="Times New Roman" w:cs="Times New Roman"/>
        </w:rPr>
        <w:t>yours to take home</w:t>
      </w:r>
      <w:r w:rsidR="00D369EF" w:rsidRPr="00935AF2">
        <w:rPr>
          <w:rFonts w:ascii="Times New Roman" w:hAnsi="Times New Roman" w:cs="Times New Roman"/>
        </w:rPr>
        <w:t xml:space="preserve">.  </w:t>
      </w:r>
      <w:r w:rsidR="00570391" w:rsidRPr="00935AF2">
        <w:rPr>
          <w:rFonts w:ascii="Times New Roman" w:hAnsi="Times New Roman" w:cs="Times New Roman"/>
        </w:rPr>
        <w:t>However, u</w:t>
      </w:r>
      <w:r w:rsidR="00071CA1" w:rsidRPr="00935AF2">
        <w:rPr>
          <w:rFonts w:ascii="Times New Roman" w:hAnsi="Times New Roman" w:cs="Times New Roman"/>
        </w:rPr>
        <w:t xml:space="preserve">nder no circumstance you are </w:t>
      </w:r>
      <w:r w:rsidR="00DF15EB" w:rsidRPr="00935AF2">
        <w:rPr>
          <w:rFonts w:ascii="Times New Roman" w:hAnsi="Times New Roman" w:cs="Times New Roman"/>
        </w:rPr>
        <w:t>al</w:t>
      </w:r>
      <w:r w:rsidR="0059370A" w:rsidRPr="00935AF2">
        <w:rPr>
          <w:rFonts w:ascii="Times New Roman" w:hAnsi="Times New Roman" w:cs="Times New Roman"/>
        </w:rPr>
        <w:t xml:space="preserve">lowed to write anything on the </w:t>
      </w:r>
      <w:r w:rsidR="00753455" w:rsidRPr="00935AF2">
        <w:rPr>
          <w:rFonts w:ascii="Times New Roman" w:hAnsi="Times New Roman" w:cs="Times New Roman"/>
        </w:rPr>
        <w:t>Sudoku puzzle book</w:t>
      </w:r>
      <w:r w:rsidR="00570391" w:rsidRPr="00935AF2">
        <w:rPr>
          <w:rFonts w:ascii="Times New Roman" w:hAnsi="Times New Roman" w:cs="Times New Roman"/>
        </w:rPr>
        <w:t xml:space="preserve"> during the session</w:t>
      </w:r>
      <w:r w:rsidR="00A5723D" w:rsidRPr="00935AF2">
        <w:rPr>
          <w:rFonts w:ascii="Times New Roman" w:hAnsi="Times New Roman" w:cs="Times New Roman"/>
        </w:rPr>
        <w:t>.</w:t>
      </w:r>
    </w:p>
    <w:p w14:paraId="16A041AB" w14:textId="77777777" w:rsidR="00D369EF" w:rsidRPr="00935AF2" w:rsidRDefault="00837A8B" w:rsidP="002E4790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Take 5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 minutes 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to 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examine the 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first 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two 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>page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s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 of the </w:t>
      </w:r>
      <w:r w:rsidR="00570391" w:rsidRPr="00935AF2">
        <w:rPr>
          <w:rFonts w:ascii="Times New Roman" w:eastAsiaTheme="majorEastAsia" w:hAnsi="Times New Roman" w:cs="Times New Roman"/>
          <w:bCs/>
          <w:color w:val="000000" w:themeColor="text1"/>
        </w:rPr>
        <w:t>Sudoku puzzle book to familiarize yourself with the rules of the game.</w:t>
      </w:r>
    </w:p>
    <w:p w14:paraId="26E0E539" w14:textId="2CC25E34" w:rsidR="00D369EF" w:rsidRPr="00935AF2" w:rsidRDefault="00570391" w:rsidP="000816E3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The puzzles in the Sudoku puzzle book </w:t>
      </w:r>
      <w:r w:rsidR="00837A8B" w:rsidRPr="00935AF2">
        <w:rPr>
          <w:rFonts w:ascii="Times New Roman" w:eastAsiaTheme="majorEastAsia" w:hAnsi="Times New Roman" w:cs="Times New Roman"/>
          <w:bCs/>
          <w:color w:val="000000" w:themeColor="text1"/>
        </w:rPr>
        <w:t>are difficult</w:t>
      </w:r>
      <w:r w:rsidR="00453675" w:rsidRPr="00935AF2">
        <w:rPr>
          <w:rFonts w:ascii="Times New Roman" w:eastAsiaTheme="majorEastAsia" w:hAnsi="Times New Roman" w:cs="Times New Roman"/>
          <w:bCs/>
          <w:color w:val="000000" w:themeColor="text1"/>
        </w:rPr>
        <w:t>.  We</w:t>
      </w:r>
      <w:r w:rsidR="00D369EF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 will </w:t>
      </w:r>
      <w:r w:rsid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not </w:t>
      </w:r>
      <w:r w:rsidR="00D369EF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use </w:t>
      </w:r>
      <w:r w:rsidR="00453675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them.  </w:t>
      </w:r>
      <w:r w:rsidR="00190316" w:rsidRPr="00935AF2">
        <w:rPr>
          <w:rFonts w:ascii="Times New Roman" w:eastAsiaTheme="majorEastAsia" w:hAnsi="Times New Roman" w:cs="Times New Roman"/>
          <w:bCs/>
          <w:color w:val="000000" w:themeColor="text1"/>
        </w:rPr>
        <w:t>So</w:t>
      </w:r>
      <w:r w:rsidR="005A4EAE" w:rsidRPr="00935AF2">
        <w:rPr>
          <w:rFonts w:ascii="Times New Roman" w:eastAsiaTheme="majorEastAsia" w:hAnsi="Times New Roman" w:cs="Times New Roman"/>
          <w:bCs/>
          <w:color w:val="000000" w:themeColor="text1"/>
        </w:rPr>
        <w:t>,</w:t>
      </w:r>
      <w:r w:rsidR="00190316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 you may close the book and put it to the side</w:t>
      </w:r>
      <w:r w:rsidR="00C6547F" w:rsidRPr="00935AF2">
        <w:rPr>
          <w:rFonts w:ascii="Times New Roman" w:eastAsiaTheme="majorEastAsia" w:hAnsi="Times New Roman" w:cs="Times New Roman"/>
          <w:bCs/>
          <w:color w:val="000000" w:themeColor="text1"/>
        </w:rPr>
        <w:t>.</w:t>
      </w:r>
    </w:p>
    <w:p w14:paraId="286EDA10" w14:textId="1829EA84" w:rsidR="00D369EF" w:rsidRPr="00935AF2" w:rsidRDefault="00C6547F" w:rsidP="000816E3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Instead, </w:t>
      </w:r>
      <w:r w:rsidR="00D369EF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we will use </w:t>
      </w:r>
      <w:r w:rsidR="00190316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easier puzzles </w:t>
      </w:r>
      <w:r w:rsidR="00D369EF" w:rsidRPr="00935AF2">
        <w:rPr>
          <w:rFonts w:ascii="Times New Roman" w:eastAsiaTheme="majorEastAsia" w:hAnsi="Times New Roman" w:cs="Times New Roman"/>
          <w:bCs/>
          <w:color w:val="000000" w:themeColor="text1"/>
        </w:rPr>
        <w:t>with 2x2 cells</w:t>
      </w:r>
      <w:r w:rsidR="008A377A">
        <w:rPr>
          <w:rFonts w:ascii="Times New Roman" w:eastAsiaTheme="majorEastAsia" w:hAnsi="Times New Roman" w:cs="Times New Roman"/>
          <w:bCs/>
          <w:color w:val="000000" w:themeColor="text1"/>
        </w:rPr>
        <w:t xml:space="preserve"> </w:t>
      </w:r>
      <w:r w:rsidR="008A377A">
        <w:rPr>
          <w:rFonts w:ascii="Times New Roman" w:eastAsiaTheme="majorEastAsia" w:hAnsi="Times New Roman" w:cs="Times New Roman"/>
          <w:bCs/>
          <w:color w:val="000000" w:themeColor="text1"/>
        </w:rPr>
        <w:t>on the screen</w:t>
      </w:r>
      <w:r w:rsidR="00D369EF" w:rsidRPr="00935AF2">
        <w:rPr>
          <w:rFonts w:ascii="Times New Roman" w:eastAsiaTheme="majorEastAsia" w:hAnsi="Times New Roman" w:cs="Times New Roman"/>
          <w:bCs/>
          <w:color w:val="000000" w:themeColor="text1"/>
        </w:rPr>
        <w:t>.</w:t>
      </w:r>
    </w:p>
    <w:p w14:paraId="2EF17C9F" w14:textId="7CD6063C" w:rsidR="00453675" w:rsidRPr="00935AF2" w:rsidRDefault="000816E3" w:rsidP="00FB46E8">
      <w:pPr>
        <w:pStyle w:val="ListParagraph"/>
        <w:numPr>
          <w:ilvl w:val="0"/>
          <w:numId w:val="11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A</w:t>
      </w:r>
      <w:r w:rsidR="00190316" w:rsidRPr="00935AF2">
        <w:rPr>
          <w:rFonts w:ascii="Times New Roman" w:eastAsiaTheme="majorEastAsia" w:hAnsi="Times New Roman" w:cs="Times New Roman"/>
          <w:bCs/>
          <w:color w:val="000000" w:themeColor="text1"/>
        </w:rPr>
        <w:t>s an exercise, you need to place digits 1,2,3,4 in each 2x2 cell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.  The rules are that </w:t>
      </w:r>
      <w:r w:rsidR="00190316" w:rsidRPr="00935AF2">
        <w:rPr>
          <w:rFonts w:ascii="Times New Roman" w:eastAsiaTheme="majorEastAsia" w:hAnsi="Times New Roman" w:cs="Times New Roman"/>
          <w:bCs/>
          <w:color w:val="000000" w:themeColor="text1"/>
        </w:rPr>
        <w:t>each digit can appe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ar only once </w:t>
      </w:r>
      <w:proofErr w:type="spellStart"/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i</w:t>
      </w:r>
      <w:proofErr w:type="spellEnd"/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) in each 2x2 cell; ii) in each row of four cells; and iii) 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in each 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column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 of four cells</w:t>
      </w: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.</w:t>
      </w:r>
    </w:p>
    <w:p w14:paraId="39BA2F26" w14:textId="77777777" w:rsidR="00453675" w:rsidRPr="00935AF2" w:rsidRDefault="00453675">
      <w:pPr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br w:type="page"/>
      </w:r>
    </w:p>
    <w:p w14:paraId="7314B7A4" w14:textId="77777777" w:rsidR="00190316" w:rsidRPr="00935AF2" w:rsidRDefault="00190316" w:rsidP="00453675">
      <w:pPr>
        <w:pStyle w:val="ListParagraph"/>
        <w:spacing w:after="240"/>
        <w:rPr>
          <w:rFonts w:ascii="Times New Roman" w:hAnsi="Times New Roman" w:cs="Times New Roman"/>
          <w:lang w:val="en-A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298"/>
      </w:tblGrid>
      <w:tr w:rsidR="00190316" w:rsidRPr="00935AF2" w14:paraId="0C2F6185" w14:textId="77777777" w:rsidTr="000816E3">
        <w:trPr>
          <w:trHeight w:val="242"/>
        </w:trPr>
        <w:tc>
          <w:tcPr>
            <w:tcW w:w="1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338"/>
            </w:tblGrid>
            <w:tr w:rsidR="00190316" w:rsidRPr="00935AF2" w14:paraId="7FE5A193" w14:textId="77777777" w:rsidTr="000816E3">
              <w:trPr>
                <w:trHeight w:val="242"/>
              </w:trPr>
              <w:tc>
                <w:tcPr>
                  <w:tcW w:w="33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46A73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3</w:t>
                  </w:r>
                </w:p>
              </w:tc>
              <w:tc>
                <w:tcPr>
                  <w:tcW w:w="33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8ADA4E" w14:textId="0D1020BD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190316" w:rsidRPr="00935AF2" w14:paraId="122DA686" w14:textId="77777777" w:rsidTr="000816E3">
              <w:trPr>
                <w:trHeight w:val="174"/>
              </w:trPr>
              <w:tc>
                <w:tcPr>
                  <w:tcW w:w="3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74756F" w14:textId="3EC4A430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3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C9EA48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</w:tbl>
          <w:p w14:paraId="7C5A1866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4"/>
              <w:gridCol w:w="380"/>
            </w:tblGrid>
            <w:tr w:rsidR="000816E3" w:rsidRPr="00935AF2" w14:paraId="2B285077" w14:textId="77777777" w:rsidTr="000816E3">
              <w:trPr>
                <w:trHeight w:val="242"/>
              </w:trPr>
              <w:tc>
                <w:tcPr>
                  <w:tcW w:w="39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670A53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03E300" w14:textId="6F4226AD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0816E3" w:rsidRPr="00935AF2" w14:paraId="51D636C9" w14:textId="77777777" w:rsidTr="000816E3">
              <w:trPr>
                <w:trHeight w:val="174"/>
              </w:trPr>
              <w:tc>
                <w:tcPr>
                  <w:tcW w:w="39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A3BA6D" w14:textId="57D2ABEA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3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33AF3A" w14:textId="481A0D98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</w:tbl>
          <w:p w14:paraId="22009A62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0316" w:rsidRPr="00935AF2" w14:paraId="751A7B7E" w14:textId="77777777" w:rsidTr="000816E3">
        <w:trPr>
          <w:trHeight w:val="734"/>
        </w:trPr>
        <w:tc>
          <w:tcPr>
            <w:tcW w:w="11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8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6"/>
              <w:gridCol w:w="488"/>
            </w:tblGrid>
            <w:tr w:rsidR="00190316" w:rsidRPr="00935AF2" w14:paraId="408986A6" w14:textId="77777777" w:rsidTr="000816E3">
              <w:trPr>
                <w:trHeight w:val="242"/>
              </w:trPr>
              <w:tc>
                <w:tcPr>
                  <w:tcW w:w="32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BCDC79" w14:textId="3CD91433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62C76E" w14:textId="18DBA1C0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190316" w:rsidRPr="00935AF2" w14:paraId="446B30D7" w14:textId="77777777" w:rsidTr="000816E3">
              <w:trPr>
                <w:trHeight w:val="174"/>
              </w:trPr>
              <w:tc>
                <w:tcPr>
                  <w:tcW w:w="32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FF7747" w14:textId="6EE8AD02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8FCAFD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</w:tbl>
          <w:p w14:paraId="5F3D7548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400"/>
            </w:tblGrid>
            <w:tr w:rsidR="00935AF2" w:rsidRPr="00935AF2" w14:paraId="04FAE310" w14:textId="77777777" w:rsidTr="000816E3">
              <w:trPr>
                <w:trHeight w:val="242"/>
              </w:trPr>
              <w:tc>
                <w:tcPr>
                  <w:tcW w:w="37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C92871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  <w:tc>
                <w:tcPr>
                  <w:tcW w:w="40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21565C" w14:textId="2A88550A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</w:tr>
            <w:tr w:rsidR="00935AF2" w:rsidRPr="00935AF2" w14:paraId="0C707EC7" w14:textId="77777777" w:rsidTr="000816E3">
              <w:trPr>
                <w:trHeight w:val="174"/>
              </w:trPr>
              <w:tc>
                <w:tcPr>
                  <w:tcW w:w="37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E595E9" w14:textId="4B332BC9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B4CEDB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</w:tbl>
          <w:p w14:paraId="52BC5C41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  <w:p w14:paraId="1F2BF9CA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</w:tr>
    </w:tbl>
    <w:p w14:paraId="14008B0F" w14:textId="77777777" w:rsidR="00190316" w:rsidRPr="00935AF2" w:rsidRDefault="00190316" w:rsidP="00190316">
      <w:pPr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1C322855" w14:textId="0A11CC8B" w:rsidR="00190316" w:rsidRPr="00935AF2" w:rsidRDefault="000816E3" w:rsidP="00FB46E8">
      <w:p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hAnsi="Times New Roman" w:cs="Times New Roman"/>
          <w:color w:val="222222"/>
          <w:lang w:eastAsia="en-GB"/>
        </w:rPr>
        <w:t>--Here is the correct answer: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1111"/>
      </w:tblGrid>
      <w:tr w:rsidR="00190316" w:rsidRPr="00935AF2" w14:paraId="547224A3" w14:textId="77777777" w:rsidTr="006519C2">
        <w:trPr>
          <w:trHeight w:val="279"/>
        </w:trPr>
        <w:tc>
          <w:tcPr>
            <w:tcW w:w="9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336"/>
            </w:tblGrid>
            <w:tr w:rsidR="00190316" w:rsidRPr="00935AF2" w14:paraId="5546D27E" w14:textId="77777777" w:rsidTr="006519C2">
              <w:trPr>
                <w:trHeight w:val="279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F4A09D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3</w:t>
                  </w:r>
                </w:p>
              </w:tc>
              <w:tc>
                <w:tcPr>
                  <w:tcW w:w="2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C28A77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4</w:t>
                  </w:r>
                </w:p>
              </w:tc>
            </w:tr>
            <w:tr w:rsidR="00190316" w:rsidRPr="00935AF2" w14:paraId="3C6554CE" w14:textId="77777777" w:rsidTr="006519C2">
              <w:trPr>
                <w:trHeight w:val="201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060EC2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70D9E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</w:tbl>
          <w:p w14:paraId="16733868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336"/>
            </w:tblGrid>
            <w:tr w:rsidR="00190316" w:rsidRPr="00935AF2" w14:paraId="306DB76C" w14:textId="77777777" w:rsidTr="006519C2">
              <w:trPr>
                <w:trHeight w:val="279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47B1E4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2</w:t>
                  </w:r>
                </w:p>
              </w:tc>
              <w:tc>
                <w:tcPr>
                  <w:tcW w:w="2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8055F1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1</w:t>
                  </w:r>
                </w:p>
              </w:tc>
            </w:tr>
            <w:tr w:rsidR="00190316" w:rsidRPr="00935AF2" w14:paraId="78A2BC68" w14:textId="77777777" w:rsidTr="006519C2">
              <w:trPr>
                <w:trHeight w:val="201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227EE6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4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6B477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3</w:t>
                  </w:r>
                </w:p>
              </w:tc>
            </w:tr>
          </w:tbl>
          <w:p w14:paraId="1622E9DB" w14:textId="77777777" w:rsidR="00190316" w:rsidRPr="00935AF2" w:rsidRDefault="00190316" w:rsidP="006519C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90316" w:rsidRPr="00935AF2" w14:paraId="020FAEB5" w14:textId="77777777" w:rsidTr="006519C2">
        <w:trPr>
          <w:trHeight w:val="1041"/>
        </w:trPr>
        <w:tc>
          <w:tcPr>
            <w:tcW w:w="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336"/>
            </w:tblGrid>
            <w:tr w:rsidR="00190316" w:rsidRPr="00935AF2" w14:paraId="5133872D" w14:textId="77777777" w:rsidTr="006519C2">
              <w:trPr>
                <w:trHeight w:val="279"/>
              </w:trPr>
              <w:tc>
                <w:tcPr>
                  <w:tcW w:w="2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F47641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4</w:t>
                  </w:r>
                </w:p>
              </w:tc>
              <w:tc>
                <w:tcPr>
                  <w:tcW w:w="2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696ACF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3</w:t>
                  </w:r>
                </w:p>
              </w:tc>
            </w:tr>
            <w:tr w:rsidR="00190316" w:rsidRPr="00935AF2" w14:paraId="11F76802" w14:textId="77777777" w:rsidTr="006519C2">
              <w:trPr>
                <w:trHeight w:val="201"/>
              </w:trPr>
              <w:tc>
                <w:tcPr>
                  <w:tcW w:w="2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D5AC7A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2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46AA12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</w:tbl>
          <w:p w14:paraId="5B5DC4AE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pPr w:leftFromText="180" w:rightFromText="180" w:vertAnchor="text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357"/>
            </w:tblGrid>
            <w:tr w:rsidR="00190316" w:rsidRPr="00935AF2" w14:paraId="3B440B16" w14:textId="77777777" w:rsidTr="006519C2">
              <w:trPr>
                <w:trHeight w:val="279"/>
              </w:trPr>
              <w:tc>
                <w:tcPr>
                  <w:tcW w:w="35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4F2AA4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1</w:t>
                  </w:r>
                </w:p>
              </w:tc>
              <w:tc>
                <w:tcPr>
                  <w:tcW w:w="35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23B0D7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2</w:t>
                  </w:r>
                </w:p>
              </w:tc>
            </w:tr>
            <w:tr w:rsidR="00190316" w:rsidRPr="00935AF2" w14:paraId="1320F7F5" w14:textId="77777777" w:rsidTr="006519C2">
              <w:trPr>
                <w:trHeight w:val="201"/>
              </w:trPr>
              <w:tc>
                <w:tcPr>
                  <w:tcW w:w="357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6A22E2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b/>
                      <w:bCs/>
                      <w:color w:val="FF0000"/>
                      <w:lang w:eastAsia="en-GB"/>
                    </w:rPr>
                    <w:t>3</w:t>
                  </w:r>
                </w:p>
              </w:tc>
              <w:tc>
                <w:tcPr>
                  <w:tcW w:w="3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C9146A" w14:textId="77777777" w:rsidR="00190316" w:rsidRPr="00935AF2" w:rsidRDefault="00190316" w:rsidP="006519C2">
                  <w:pPr>
                    <w:rPr>
                      <w:rFonts w:ascii="Times New Roman" w:hAnsi="Times New Roman" w:cs="Times New Roman"/>
                      <w:lang w:eastAsia="en-GB"/>
                    </w:rPr>
                  </w:pPr>
                  <w:r w:rsidRPr="00935AF2">
                    <w:rPr>
                      <w:rFonts w:ascii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</w:tbl>
          <w:p w14:paraId="72D5367C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  <w:p w14:paraId="789833FF" w14:textId="77777777" w:rsidR="00190316" w:rsidRPr="00935AF2" w:rsidRDefault="00190316" w:rsidP="006519C2">
            <w:pPr>
              <w:rPr>
                <w:rFonts w:ascii="Times New Roman" w:hAnsi="Times New Roman" w:cs="Times New Roman"/>
                <w:lang w:eastAsia="en-GB"/>
              </w:rPr>
            </w:pPr>
            <w:r w:rsidRPr="00935AF2">
              <w:rPr>
                <w:rFonts w:ascii="Times New Roman" w:hAnsi="Times New Roman" w:cs="Times New Roman"/>
                <w:lang w:eastAsia="en-GB"/>
              </w:rPr>
              <w:t> </w:t>
            </w:r>
          </w:p>
        </w:tc>
      </w:tr>
    </w:tbl>
    <w:p w14:paraId="2EAE0CFA" w14:textId="77777777" w:rsidR="00190316" w:rsidRPr="00935AF2" w:rsidRDefault="00190316" w:rsidP="00190316">
      <w:pPr>
        <w:rPr>
          <w:rFonts w:ascii="Times New Roman" w:eastAsia="Times New Roman" w:hAnsi="Times New Roman" w:cs="Times New Roman"/>
          <w:color w:val="222222"/>
          <w:lang w:eastAsia="en-GB"/>
        </w:rPr>
      </w:pPr>
    </w:p>
    <w:p w14:paraId="18E16176" w14:textId="45BAA062" w:rsidR="00453675" w:rsidRPr="00935AF2" w:rsidRDefault="00453675" w:rsidP="00453675">
      <w:pPr>
        <w:pStyle w:val="ListParagraph"/>
        <w:numPr>
          <w:ilvl w:val="0"/>
          <w:numId w:val="11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As you place the digits in the cells, you cannot move to the next puzzle unless you have solved the puzzle.</w:t>
      </w:r>
    </w:p>
    <w:p w14:paraId="4981D409" w14:textId="77777777" w:rsidR="00453675" w:rsidRPr="00935AF2" w:rsidRDefault="00D369EF" w:rsidP="00453675">
      <w:pPr>
        <w:pStyle w:val="ListParagraph"/>
        <w:numPr>
          <w:ilvl w:val="0"/>
          <w:numId w:val="11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hAnsi="Times New Roman" w:cs="Times New Roman"/>
        </w:rPr>
        <w:t>The screen will inform you privately</w:t>
      </w:r>
      <w:r w:rsidRPr="00935AF2">
        <w:rPr>
          <w:rFonts w:ascii="Times New Roman" w:hAnsi="Times New Roman" w:cs="Times New Roman"/>
        </w:rPr>
        <w:t xml:space="preserve"> at the end of</w:t>
      </w:r>
      <w:r w:rsidRPr="00935AF2">
        <w:rPr>
          <w:rFonts w:ascii="Times New Roman" w:hAnsi="Times New Roman" w:cs="Times New Roman"/>
        </w:rPr>
        <w:t xml:space="preserve"> how many puzzles you have finished.  This number will not be known to anyone in the room, including the experimenter.  (It will be used later for statistical pu</w:t>
      </w:r>
      <w:r w:rsidRPr="00935AF2">
        <w:rPr>
          <w:rFonts w:ascii="Times New Roman" w:hAnsi="Times New Roman" w:cs="Times New Roman"/>
        </w:rPr>
        <w:t>r</w:t>
      </w:r>
      <w:r w:rsidRPr="00935AF2">
        <w:rPr>
          <w:rFonts w:ascii="Times New Roman" w:hAnsi="Times New Roman" w:cs="Times New Roman"/>
        </w:rPr>
        <w:t>poses).</w:t>
      </w:r>
    </w:p>
    <w:p w14:paraId="7D00F980" w14:textId="77777777" w:rsidR="00453675" w:rsidRPr="00935AF2" w:rsidRDefault="00D369EF" w:rsidP="00453675">
      <w:pPr>
        <w:pStyle w:val="ListParagraph"/>
        <w:numPr>
          <w:ilvl w:val="0"/>
          <w:numId w:val="11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Please type y</w:t>
      </w:r>
      <w:r w:rsidR="00453675" w:rsidRPr="00935AF2">
        <w:rPr>
          <w:rFonts w:ascii="Times New Roman" w:eastAsiaTheme="majorEastAsia" w:hAnsi="Times New Roman" w:cs="Times New Roman"/>
          <w:bCs/>
          <w:color w:val="000000" w:themeColor="text1"/>
        </w:rPr>
        <w:t>our seat number on the screen.</w:t>
      </w:r>
    </w:p>
    <w:p w14:paraId="1A0569B8" w14:textId="77777777" w:rsidR="00453675" w:rsidRPr="00935AF2" w:rsidRDefault="00D369EF" w:rsidP="00453675">
      <w:pPr>
        <w:pStyle w:val="ListParagraph"/>
        <w:numPr>
          <w:ilvl w:val="0"/>
          <w:numId w:val="11"/>
        </w:numPr>
        <w:spacing w:after="240"/>
        <w:rPr>
          <w:rFonts w:ascii="Times New Roman" w:eastAsiaTheme="majorEastAsia" w:hAnsi="Times New Roman" w:cs="Times New Roman"/>
          <w:bCs/>
          <w:color w:val="000000" w:themeColor="text1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Now, let us all start with a number of puzzles.  The exercise will stop 30 minutes from now</w:t>
      </w:r>
      <w:r w:rsidR="00453675" w:rsidRPr="00935AF2">
        <w:rPr>
          <w:rFonts w:ascii="Times New Roman" w:eastAsiaTheme="majorEastAsia" w:hAnsi="Times New Roman" w:cs="Times New Roman"/>
          <w:bCs/>
          <w:color w:val="000000" w:themeColor="text1"/>
        </w:rPr>
        <w:t>.</w:t>
      </w:r>
    </w:p>
    <w:p w14:paraId="7E761B09" w14:textId="77777777" w:rsidR="00453675" w:rsidRPr="00935AF2" w:rsidRDefault="00304329" w:rsidP="00FB46E8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eastAsiaTheme="majorEastAsia" w:hAnsi="Times New Roman" w:cs="Times New Roman"/>
          <w:bCs/>
          <w:color w:val="000000" w:themeColor="text1"/>
        </w:rPr>
        <w:t>(3</w:t>
      </w:r>
      <w:r w:rsidR="00C37AF9" w:rsidRPr="00935AF2">
        <w:rPr>
          <w:rFonts w:ascii="Times New Roman" w:eastAsiaTheme="majorEastAsia" w:hAnsi="Times New Roman" w:cs="Times New Roman"/>
          <w:bCs/>
          <w:color w:val="000000" w:themeColor="text1"/>
        </w:rPr>
        <w:t xml:space="preserve">0 minutes </w:t>
      </w:r>
      <w:proofErr w:type="gramStart"/>
      <w:r w:rsidR="00C37AF9" w:rsidRPr="00935AF2">
        <w:rPr>
          <w:rFonts w:ascii="Times New Roman" w:eastAsiaTheme="majorEastAsia" w:hAnsi="Times New Roman" w:cs="Times New Roman"/>
          <w:bCs/>
          <w:color w:val="000000" w:themeColor="text1"/>
        </w:rPr>
        <w:t>later)</w:t>
      </w:r>
      <w:r w:rsidR="00453675" w:rsidRPr="00935AF2">
        <w:rPr>
          <w:rFonts w:ascii="Times New Roman" w:eastAsiaTheme="majorEastAsia" w:hAnsi="Times New Roman" w:cs="Times New Roman"/>
          <w:color w:val="000000" w:themeColor="text1"/>
        </w:rPr>
        <w:t>--</w:t>
      </w:r>
      <w:proofErr w:type="gramEnd"/>
      <w:r w:rsidR="00D369EF" w:rsidRPr="00935AF2">
        <w:rPr>
          <w:rFonts w:ascii="Times New Roman" w:hAnsi="Times New Roman" w:cs="Times New Roman"/>
        </w:rPr>
        <w:t>[Scree</w:t>
      </w:r>
      <w:r w:rsidR="00BF64A0" w:rsidRPr="00935AF2">
        <w:rPr>
          <w:rFonts w:ascii="Times New Roman" w:hAnsi="Times New Roman" w:cs="Times New Roman"/>
        </w:rPr>
        <w:t>n states: The End</w:t>
      </w:r>
      <w:r w:rsidR="00D369EF" w:rsidRPr="00935AF2">
        <w:rPr>
          <w:rFonts w:ascii="Times New Roman" w:hAnsi="Times New Roman" w:cs="Times New Roman"/>
        </w:rPr>
        <w:t xml:space="preserve">.  It shows: </w:t>
      </w:r>
      <w:r w:rsidR="000816E3" w:rsidRPr="00935AF2">
        <w:rPr>
          <w:rFonts w:ascii="Times New Roman" w:hAnsi="Times New Roman" w:cs="Times New Roman"/>
        </w:rPr>
        <w:t>You finished XX puzzles</w:t>
      </w:r>
      <w:r w:rsidR="00BF64A0" w:rsidRPr="00935AF2">
        <w:rPr>
          <w:rFonts w:ascii="Times New Roman" w:hAnsi="Times New Roman" w:cs="Times New Roman"/>
        </w:rPr>
        <w:t>]</w:t>
      </w:r>
    </w:p>
    <w:p w14:paraId="21C66ECB" w14:textId="45957E64" w:rsidR="00453675" w:rsidRPr="00935AF2" w:rsidRDefault="000816E3" w:rsidP="00FB46E8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</w:rPr>
        <w:t xml:space="preserve">Before you collect your participation </w:t>
      </w:r>
      <w:r w:rsidR="001447CC" w:rsidRPr="00935AF2">
        <w:rPr>
          <w:rFonts w:ascii="Times New Roman" w:hAnsi="Times New Roman" w:cs="Times New Roman"/>
        </w:rPr>
        <w:t>fee, there is one last task.</w:t>
      </w:r>
      <w:r w:rsidR="00057091">
        <w:rPr>
          <w:rFonts w:ascii="Times New Roman" w:hAnsi="Times New Roman" w:cs="Times New Roman"/>
        </w:rPr>
        <w:t xml:space="preserve">  </w:t>
      </w:r>
      <w:bookmarkStart w:id="0" w:name="_GoBack"/>
      <w:bookmarkEnd w:id="0"/>
      <w:r w:rsidR="001447CC" w:rsidRPr="00935AF2">
        <w:rPr>
          <w:rFonts w:ascii="Times New Roman" w:hAnsi="Times New Roman" w:cs="Times New Roman"/>
        </w:rPr>
        <w:t xml:space="preserve">You have an opportunity </w:t>
      </w:r>
      <w:r w:rsidR="001447CC" w:rsidRPr="00935AF2">
        <w:rPr>
          <w:rFonts w:ascii="Times New Roman" w:hAnsi="Times New Roman" w:cs="Times New Roman"/>
          <w:b/>
          <w:i/>
        </w:rPr>
        <w:t>to sell</w:t>
      </w:r>
      <w:r w:rsidR="001447CC" w:rsidRPr="00935AF2">
        <w:rPr>
          <w:rFonts w:ascii="Times New Roman" w:hAnsi="Times New Roman" w:cs="Times New Roman"/>
        </w:rPr>
        <w:t xml:space="preserve"> the Sudoku puzzle book at a price you specify. </w:t>
      </w:r>
      <w:r w:rsidR="004A6824" w:rsidRPr="00935AF2">
        <w:rPr>
          <w:rFonts w:ascii="Times New Roman" w:hAnsi="Times New Roman" w:cs="Times New Roman"/>
        </w:rPr>
        <w:t xml:space="preserve"> </w:t>
      </w:r>
      <w:r w:rsidR="00D369EF" w:rsidRPr="00935AF2">
        <w:rPr>
          <w:rFonts w:ascii="Times New Roman" w:hAnsi="Times New Roman" w:cs="Times New Roman"/>
        </w:rPr>
        <w:t xml:space="preserve">Here is the rule: </w:t>
      </w:r>
      <w:r w:rsidR="001447CC" w:rsidRPr="00935AF2">
        <w:rPr>
          <w:rFonts w:ascii="Times New Roman" w:hAnsi="Times New Roman" w:cs="Times New Roman"/>
        </w:rPr>
        <w:t xml:space="preserve">If the </w:t>
      </w:r>
      <w:r w:rsidR="004A6824" w:rsidRPr="00935AF2">
        <w:rPr>
          <w:rFonts w:ascii="Times New Roman" w:hAnsi="Times New Roman" w:cs="Times New Roman"/>
        </w:rPr>
        <w:t xml:space="preserve">price that you </w:t>
      </w:r>
      <w:r w:rsidR="001447CC" w:rsidRPr="00935AF2">
        <w:rPr>
          <w:rFonts w:ascii="Times New Roman" w:hAnsi="Times New Roman" w:cs="Times New Roman"/>
        </w:rPr>
        <w:t>specif</w:t>
      </w:r>
      <w:r w:rsidR="004A6824" w:rsidRPr="00935AF2">
        <w:rPr>
          <w:rFonts w:ascii="Times New Roman" w:hAnsi="Times New Roman" w:cs="Times New Roman"/>
        </w:rPr>
        <w:t>y</w:t>
      </w:r>
      <w:r w:rsidR="001447CC" w:rsidRPr="00935AF2">
        <w:rPr>
          <w:rFonts w:ascii="Times New Roman" w:hAnsi="Times New Roman" w:cs="Times New Roman"/>
        </w:rPr>
        <w:t xml:space="preserve"> is lower than or equal to a</w:t>
      </w:r>
      <w:r w:rsidR="004A6824" w:rsidRPr="00935AF2">
        <w:rPr>
          <w:rFonts w:ascii="Times New Roman" w:hAnsi="Times New Roman" w:cs="Times New Roman"/>
        </w:rPr>
        <w:t xml:space="preserve"> “fixed price” set by </w:t>
      </w:r>
      <w:r w:rsidR="00453675" w:rsidRPr="00935AF2">
        <w:rPr>
          <w:rFonts w:ascii="Times New Roman" w:hAnsi="Times New Roman" w:cs="Times New Roman"/>
        </w:rPr>
        <w:t>the experimenter</w:t>
      </w:r>
      <w:r w:rsidR="004A6824" w:rsidRPr="00935AF2">
        <w:rPr>
          <w:rFonts w:ascii="Times New Roman" w:hAnsi="Times New Roman" w:cs="Times New Roman"/>
        </w:rPr>
        <w:t xml:space="preserve">, but unknown </w:t>
      </w:r>
      <w:r w:rsidR="001447CC" w:rsidRPr="00935AF2">
        <w:rPr>
          <w:rFonts w:ascii="Times New Roman" w:hAnsi="Times New Roman" w:cs="Times New Roman"/>
        </w:rPr>
        <w:t xml:space="preserve">to you, the experimenter will buy it at the </w:t>
      </w:r>
      <w:r w:rsidR="004A6824" w:rsidRPr="00935AF2">
        <w:rPr>
          <w:rFonts w:ascii="Times New Roman" w:hAnsi="Times New Roman" w:cs="Times New Roman"/>
        </w:rPr>
        <w:t xml:space="preserve">“fixed </w:t>
      </w:r>
      <w:r w:rsidR="001447CC" w:rsidRPr="00935AF2">
        <w:rPr>
          <w:rFonts w:ascii="Times New Roman" w:hAnsi="Times New Roman" w:cs="Times New Roman"/>
        </w:rPr>
        <w:t>price</w:t>
      </w:r>
      <w:r w:rsidR="004A6824" w:rsidRPr="00935AF2">
        <w:rPr>
          <w:rFonts w:ascii="Times New Roman" w:hAnsi="Times New Roman" w:cs="Times New Roman"/>
        </w:rPr>
        <w:t xml:space="preserve">.” </w:t>
      </w:r>
      <w:r w:rsidR="00453675" w:rsidRPr="00935AF2">
        <w:rPr>
          <w:rFonts w:ascii="Times New Roman" w:hAnsi="Times New Roman" w:cs="Times New Roman"/>
        </w:rPr>
        <w:t xml:space="preserve"> O</w:t>
      </w:r>
      <w:r w:rsidR="001447CC" w:rsidRPr="00935AF2">
        <w:rPr>
          <w:rFonts w:ascii="Times New Roman" w:hAnsi="Times New Roman" w:cs="Times New Roman"/>
        </w:rPr>
        <w:t xml:space="preserve">therwise, </w:t>
      </w:r>
      <w:r w:rsidR="004A6824" w:rsidRPr="00935AF2">
        <w:rPr>
          <w:rFonts w:ascii="Times New Roman" w:hAnsi="Times New Roman" w:cs="Times New Roman"/>
        </w:rPr>
        <w:t>if you specify a price that is higher than the “fixed price,”</w:t>
      </w:r>
      <w:r w:rsidR="00453675" w:rsidRPr="00935AF2">
        <w:rPr>
          <w:rFonts w:ascii="Times New Roman" w:hAnsi="Times New Roman" w:cs="Times New Roman"/>
        </w:rPr>
        <w:t xml:space="preserve"> you will keep the book.  Note, y</w:t>
      </w:r>
      <w:r w:rsidR="00453675" w:rsidRPr="00935AF2">
        <w:rPr>
          <w:rFonts w:ascii="Times New Roman" w:hAnsi="Times New Roman" w:cs="Times New Roman"/>
        </w:rPr>
        <w:t>ou could not change the price once you type it in the slot at the bottom and click “enter.”</w:t>
      </w:r>
      <w:r w:rsidR="00453675" w:rsidRPr="00935AF2">
        <w:rPr>
          <w:rFonts w:ascii="Times New Roman" w:hAnsi="Times New Roman" w:cs="Times New Roman"/>
        </w:rPr>
        <w:t xml:space="preserve">  Please specify:</w:t>
      </w:r>
    </w:p>
    <w:p w14:paraId="76F45686" w14:textId="77777777" w:rsidR="00453675" w:rsidRPr="00935AF2" w:rsidRDefault="00453675" w:rsidP="00453675">
      <w:pPr>
        <w:pStyle w:val="ListParagraph"/>
        <w:spacing w:after="240"/>
        <w:rPr>
          <w:rFonts w:ascii="Times New Roman" w:hAnsi="Times New Roman" w:cs="Times New Roman"/>
        </w:rPr>
      </w:pPr>
    </w:p>
    <w:p w14:paraId="16A837D6" w14:textId="4E72C89C" w:rsidR="00453675" w:rsidRPr="00935AF2" w:rsidRDefault="00453675" w:rsidP="00453675">
      <w:pPr>
        <w:pStyle w:val="ListParagraph"/>
        <w:spacing w:after="240"/>
        <w:jc w:val="center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  <w:lang w:val="en-AU"/>
        </w:rPr>
        <w:t>$___ (my willingness-to-sell the Sudoku puzzle book)</w:t>
      </w:r>
    </w:p>
    <w:p w14:paraId="35597FE3" w14:textId="77777777" w:rsidR="00453675" w:rsidRPr="00935AF2" w:rsidRDefault="00DA0B5D" w:rsidP="00453675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  <w:lang w:val="en-AU"/>
        </w:rPr>
        <w:t xml:space="preserve">Please </w:t>
      </w:r>
      <w:r w:rsidR="004A6824" w:rsidRPr="00935AF2">
        <w:rPr>
          <w:rFonts w:ascii="Times New Roman" w:hAnsi="Times New Roman" w:cs="Times New Roman"/>
          <w:lang w:val="en-AU"/>
        </w:rPr>
        <w:t xml:space="preserve">remember your seat number, </w:t>
      </w:r>
      <w:r w:rsidRPr="00935AF2">
        <w:rPr>
          <w:rFonts w:ascii="Times New Roman" w:hAnsi="Times New Roman" w:cs="Times New Roman"/>
          <w:lang w:val="en-AU"/>
        </w:rPr>
        <w:t xml:space="preserve">collect all your belongings, and </w:t>
      </w:r>
      <w:r w:rsidR="00FB46E8" w:rsidRPr="00935AF2">
        <w:rPr>
          <w:rFonts w:ascii="Times New Roman" w:hAnsi="Times New Roman" w:cs="Times New Roman"/>
          <w:lang w:val="en-AU"/>
        </w:rPr>
        <w:t xml:space="preserve">queue at the front desk.  </w:t>
      </w:r>
      <w:r w:rsidR="00453675" w:rsidRPr="00935AF2">
        <w:rPr>
          <w:rFonts w:ascii="Times New Roman" w:hAnsi="Times New Roman" w:cs="Times New Roman"/>
          <w:lang w:val="en-AU"/>
        </w:rPr>
        <w:t>Remember, a</w:t>
      </w:r>
      <w:r w:rsidR="0059370A" w:rsidRPr="00935AF2">
        <w:rPr>
          <w:rFonts w:ascii="Times New Roman" w:hAnsi="Times New Roman" w:cs="Times New Roman"/>
          <w:lang w:val="en-AU"/>
        </w:rPr>
        <w:t>t the front desk:</w:t>
      </w:r>
    </w:p>
    <w:p w14:paraId="64B3112B" w14:textId="77777777" w:rsidR="00453675" w:rsidRPr="00935AF2" w:rsidRDefault="004B7965" w:rsidP="00453675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  <w:lang w:val="en-AU"/>
        </w:rPr>
        <w:t xml:space="preserve">Please hand over </w:t>
      </w:r>
      <w:r w:rsidR="00FB46E8" w:rsidRPr="00935AF2">
        <w:rPr>
          <w:rFonts w:ascii="Times New Roman" w:hAnsi="Times New Roman" w:cs="Times New Roman"/>
          <w:lang w:val="en-AU"/>
        </w:rPr>
        <w:t>the consent form.</w:t>
      </w:r>
    </w:p>
    <w:p w14:paraId="0FFB79A1" w14:textId="77777777" w:rsidR="00453675" w:rsidRPr="00935AF2" w:rsidRDefault="003A6424" w:rsidP="00453675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  <w:lang w:val="en-AU"/>
        </w:rPr>
        <w:t xml:space="preserve">To </w:t>
      </w:r>
      <w:r w:rsidR="00BF64A0" w:rsidRPr="00935AF2">
        <w:rPr>
          <w:rFonts w:ascii="Times New Roman" w:hAnsi="Times New Roman" w:cs="Times New Roman"/>
          <w:lang w:val="en-AU"/>
        </w:rPr>
        <w:t xml:space="preserve">receive participation fee, </w:t>
      </w:r>
      <w:r w:rsidRPr="00935AF2">
        <w:rPr>
          <w:rFonts w:ascii="Times New Roman" w:hAnsi="Times New Roman" w:cs="Times New Roman"/>
          <w:lang w:val="en-AU"/>
        </w:rPr>
        <w:t>you need to report your seat number</w:t>
      </w:r>
      <w:r w:rsidR="00BF64A0" w:rsidRPr="00935AF2">
        <w:rPr>
          <w:rFonts w:ascii="Times New Roman" w:hAnsi="Times New Roman" w:cs="Times New Roman"/>
          <w:lang w:val="en-AU"/>
        </w:rPr>
        <w:t>.</w:t>
      </w:r>
    </w:p>
    <w:p w14:paraId="357A9E23" w14:textId="5BB94539" w:rsidR="00FB46E8" w:rsidRPr="00935AF2" w:rsidRDefault="00BF64A0" w:rsidP="00FB46E8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</w:rPr>
      </w:pPr>
      <w:r w:rsidRPr="00935AF2">
        <w:rPr>
          <w:rFonts w:ascii="Times New Roman" w:hAnsi="Times New Roman" w:cs="Times New Roman"/>
          <w:lang w:val="en-AU"/>
        </w:rPr>
        <w:t xml:space="preserve">We will inform you if you must </w:t>
      </w:r>
      <w:r w:rsidRPr="00935AF2">
        <w:rPr>
          <w:rFonts w:ascii="Times New Roman" w:hAnsi="Times New Roman" w:cs="Times New Roman"/>
          <w:b/>
          <w:i/>
          <w:lang w:val="en-AU"/>
        </w:rPr>
        <w:t>sell</w:t>
      </w:r>
      <w:r w:rsidRPr="00935AF2">
        <w:rPr>
          <w:rFonts w:ascii="Times New Roman" w:hAnsi="Times New Roman" w:cs="Times New Roman"/>
          <w:lang w:val="en-AU"/>
        </w:rPr>
        <w:t xml:space="preserve"> the Puzzle book, given the price you have specified.</w:t>
      </w:r>
    </w:p>
    <w:p w14:paraId="79AE085D" w14:textId="1A648AC8" w:rsidR="007E4EDD" w:rsidRPr="00935AF2" w:rsidRDefault="00FB46E8" w:rsidP="00BF64A0">
      <w:pPr>
        <w:jc w:val="center"/>
        <w:outlineLvl w:val="0"/>
        <w:rPr>
          <w:rFonts w:ascii="Times New Roman" w:hAnsi="Times New Roman" w:cs="Times New Roman"/>
          <w:lang w:val="en-AU"/>
        </w:rPr>
      </w:pPr>
      <w:r w:rsidRPr="00935AF2">
        <w:rPr>
          <w:rFonts w:ascii="Times New Roman" w:hAnsi="Times New Roman" w:cs="Times New Roman"/>
          <w:lang w:val="en-AU"/>
        </w:rPr>
        <w:t>THE END</w:t>
      </w:r>
    </w:p>
    <w:p w14:paraId="7528BCD9" w14:textId="77777777" w:rsidR="007E4EDD" w:rsidRDefault="007E4EDD"/>
    <w:sectPr w:rsidR="007E4EDD" w:rsidSect="001D5E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B27F5"/>
    <w:multiLevelType w:val="hybridMultilevel"/>
    <w:tmpl w:val="D9565A92"/>
    <w:lvl w:ilvl="0" w:tplc="38B011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A01F36"/>
    <w:multiLevelType w:val="hybridMultilevel"/>
    <w:tmpl w:val="62969B9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AA5DCE"/>
    <w:multiLevelType w:val="hybridMultilevel"/>
    <w:tmpl w:val="617AFFE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2E79B1"/>
    <w:multiLevelType w:val="hybridMultilevel"/>
    <w:tmpl w:val="86969DC4"/>
    <w:lvl w:ilvl="0" w:tplc="E5B25C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5749AC"/>
    <w:multiLevelType w:val="hybridMultilevel"/>
    <w:tmpl w:val="65BC5266"/>
    <w:lvl w:ilvl="0" w:tplc="D548B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826C5F"/>
    <w:multiLevelType w:val="hybridMultilevel"/>
    <w:tmpl w:val="5F1C35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87B43"/>
    <w:multiLevelType w:val="hybridMultilevel"/>
    <w:tmpl w:val="5F1C35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C2E54"/>
    <w:multiLevelType w:val="hybridMultilevel"/>
    <w:tmpl w:val="EF8A0D9A"/>
    <w:lvl w:ilvl="0" w:tplc="84E00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AD44F2"/>
    <w:multiLevelType w:val="hybridMultilevel"/>
    <w:tmpl w:val="20083D62"/>
    <w:lvl w:ilvl="0" w:tplc="17F6B9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1D144B"/>
    <w:multiLevelType w:val="hybridMultilevel"/>
    <w:tmpl w:val="1F30BDCA"/>
    <w:lvl w:ilvl="0" w:tplc="154EA792">
      <w:start w:val="1"/>
      <w:numFmt w:val="lowerRoman"/>
      <w:lvlText w:val="%1)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366758"/>
    <w:multiLevelType w:val="hybridMultilevel"/>
    <w:tmpl w:val="C3AE8FA0"/>
    <w:lvl w:ilvl="0" w:tplc="FAEA8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C77389"/>
    <w:multiLevelType w:val="hybridMultilevel"/>
    <w:tmpl w:val="EB2A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E45EF5"/>
    <w:multiLevelType w:val="hybridMultilevel"/>
    <w:tmpl w:val="2D100B02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10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6E8"/>
    <w:rsid w:val="00057091"/>
    <w:rsid w:val="00071CA1"/>
    <w:rsid w:val="000816E3"/>
    <w:rsid w:val="000A2602"/>
    <w:rsid w:val="000D4F36"/>
    <w:rsid w:val="001447CC"/>
    <w:rsid w:val="00187D89"/>
    <w:rsid w:val="00190316"/>
    <w:rsid w:val="001A63E7"/>
    <w:rsid w:val="001B0C1E"/>
    <w:rsid w:val="001B0F7F"/>
    <w:rsid w:val="001D5EE7"/>
    <w:rsid w:val="00243B74"/>
    <w:rsid w:val="002A2F4A"/>
    <w:rsid w:val="002E4790"/>
    <w:rsid w:val="002F4ED0"/>
    <w:rsid w:val="00304329"/>
    <w:rsid w:val="00337283"/>
    <w:rsid w:val="00385A1F"/>
    <w:rsid w:val="003A6424"/>
    <w:rsid w:val="00453675"/>
    <w:rsid w:val="0049188D"/>
    <w:rsid w:val="004A6824"/>
    <w:rsid w:val="004B7965"/>
    <w:rsid w:val="005408CB"/>
    <w:rsid w:val="005442EF"/>
    <w:rsid w:val="00563004"/>
    <w:rsid w:val="00570391"/>
    <w:rsid w:val="00584B69"/>
    <w:rsid w:val="0059370A"/>
    <w:rsid w:val="005A4EAE"/>
    <w:rsid w:val="0067011F"/>
    <w:rsid w:val="00680712"/>
    <w:rsid w:val="006E6C1C"/>
    <w:rsid w:val="006F00D1"/>
    <w:rsid w:val="00753455"/>
    <w:rsid w:val="0078541B"/>
    <w:rsid w:val="007A3B57"/>
    <w:rsid w:val="007E4EDD"/>
    <w:rsid w:val="00837A8B"/>
    <w:rsid w:val="008A1726"/>
    <w:rsid w:val="008A17E9"/>
    <w:rsid w:val="008A377A"/>
    <w:rsid w:val="008E4958"/>
    <w:rsid w:val="008E5F3D"/>
    <w:rsid w:val="009334E6"/>
    <w:rsid w:val="00935AF2"/>
    <w:rsid w:val="0098668D"/>
    <w:rsid w:val="00A05B84"/>
    <w:rsid w:val="00A5723D"/>
    <w:rsid w:val="00AA3232"/>
    <w:rsid w:val="00B07960"/>
    <w:rsid w:val="00B660F8"/>
    <w:rsid w:val="00BF64A0"/>
    <w:rsid w:val="00C057C0"/>
    <w:rsid w:val="00C37AF9"/>
    <w:rsid w:val="00C53B25"/>
    <w:rsid w:val="00C6547F"/>
    <w:rsid w:val="00C659DE"/>
    <w:rsid w:val="00CD32F9"/>
    <w:rsid w:val="00D369EF"/>
    <w:rsid w:val="00DA0B5D"/>
    <w:rsid w:val="00DB1649"/>
    <w:rsid w:val="00DF15EB"/>
    <w:rsid w:val="00E421E0"/>
    <w:rsid w:val="00EC095B"/>
    <w:rsid w:val="00F27E75"/>
    <w:rsid w:val="00F60F68"/>
    <w:rsid w:val="00FB46E8"/>
    <w:rsid w:val="00FE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BAB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6E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6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6E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B4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439</Words>
  <Characters>2505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THE END</vt:lpstr>
    </vt:vector>
  </TitlesOfParts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2018-06-18T08:37:00Z</dcterms:created>
  <dcterms:modified xsi:type="dcterms:W3CDTF">2018-11-22T14:12:00Z</dcterms:modified>
</cp:coreProperties>
</file>